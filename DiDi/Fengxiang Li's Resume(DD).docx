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9AE71" w14:textId="77777777" w:rsidR="00517396" w:rsidRDefault="00CA18FA">
      <w:pPr>
        <w:outlineLvl w:val="0"/>
        <w:rPr>
          <w:ins w:id="0" w:author="FENGXIANG LI" w:date="2016-11-28T16:09:00Z"/>
          <w:rFonts w:ascii="Times New Roman" w:hAnsi="Times New Roman"/>
        </w:rPr>
        <w:pPrChange w:id="1" w:author="FENGXIANG LI" w:date="2016-11-28T16:09:00Z">
          <w:pPr>
            <w:autoSpaceDE w:val="0"/>
            <w:autoSpaceDN w:val="0"/>
            <w:adjustRightInd w:val="0"/>
            <w:snapToGrid w:val="0"/>
            <w:contextualSpacing/>
            <w:jc w:val="left"/>
          </w:pPr>
        </w:pPrChange>
      </w:pPr>
      <w:ins w:id="2" w:author="FENGXIANG LI" w:date="2016-10-24T21:02:00Z">
        <w:r>
          <w:rPr>
            <w:rFonts w:ascii="Times New Roman" w:eastAsia="宋体" w:hAnsi="Times New Roman"/>
            <w:b/>
            <w:sz w:val="44"/>
            <w:szCs w:val="44"/>
          </w:rPr>
          <w:t>Fen</w:t>
        </w:r>
      </w:ins>
      <w:ins w:id="3" w:author="FENGXIANG LI" w:date="2016-10-24T22:26:00Z">
        <w:r w:rsidR="00CC33B0">
          <w:rPr>
            <w:rFonts w:ascii="Times New Roman" w:eastAsia="宋体" w:hAnsi="Times New Roman"/>
            <w:b/>
            <w:sz w:val="44"/>
            <w:szCs w:val="44"/>
          </w:rPr>
          <w:t>gxiang</w:t>
        </w:r>
      </w:ins>
      <w:ins w:id="4" w:author="FENGXIANG LI" w:date="2016-10-24T21:02:00Z">
        <w:r w:rsidRPr="00271CB4">
          <w:rPr>
            <w:rFonts w:ascii="Times New Roman" w:eastAsia="宋体" w:hAnsi="Times New Roman"/>
            <w:b/>
            <w:sz w:val="44"/>
            <w:szCs w:val="44"/>
          </w:rPr>
          <w:t xml:space="preserve"> Li</w:t>
        </w:r>
        <w:r>
          <w:rPr>
            <w:rFonts w:ascii="Times New Roman" w:eastAsia="宋体" w:hAnsi="Times New Roman"/>
            <w:b/>
            <w:sz w:val="44"/>
            <w:szCs w:val="44"/>
          </w:rPr>
          <w:t xml:space="preserve"> </w:t>
        </w:r>
        <w:r>
          <w:rPr>
            <w:rFonts w:ascii="Times New Roman" w:hAnsi="Times New Roman"/>
          </w:rPr>
          <w:t>(Objective</w:t>
        </w:r>
        <w:r w:rsidRPr="00286D3C">
          <w:rPr>
            <w:rFonts w:ascii="Times New Roman" w:hAnsi="Times New Roman"/>
          </w:rPr>
          <w:t xml:space="preserve">: </w:t>
        </w:r>
        <w:r>
          <w:rPr>
            <w:rFonts w:ascii="Times New Roman" w:hAnsi="Times New Roman"/>
          </w:rPr>
          <w:t>Summer Software Engineer Intern in 2017</w:t>
        </w:r>
      </w:ins>
      <w:ins w:id="5" w:author="FENGXIANG LI" w:date="2016-11-07T21:21:00Z">
        <w:r w:rsidR="00856F3D">
          <w:rPr>
            <w:rFonts w:ascii="Times New Roman" w:hAnsi="Times New Roman"/>
          </w:rPr>
          <w:t>)</w:t>
        </w:r>
      </w:ins>
    </w:p>
    <w:p w14:paraId="5822579B" w14:textId="32D973F3" w:rsidR="00BF465F" w:rsidRPr="00517396" w:rsidRDefault="00517396">
      <w:pPr>
        <w:outlineLvl w:val="0"/>
        <w:rPr>
          <w:ins w:id="6" w:author="FENGXIANG LI" w:date="2016-10-24T21:01:00Z"/>
          <w:rFonts w:ascii="Times New Roman" w:hAnsi="Times New Roman"/>
          <w:rPrChange w:id="7" w:author="FENGXIANG LI" w:date="2016-11-28T16:09:00Z">
            <w:rPr>
              <w:ins w:id="8" w:author="FENGXIANG LI" w:date="2016-10-24T21:01:00Z"/>
              <w:rFonts w:ascii="Times New Roman" w:hAnsi="Times New Roman"/>
              <w:b/>
              <w:u w:val="single"/>
            </w:rPr>
          </w:rPrChange>
        </w:rPr>
        <w:pPrChange w:id="9" w:author="FENGXIANG LI" w:date="2016-11-28T16:09:00Z">
          <w:pPr>
            <w:autoSpaceDE w:val="0"/>
            <w:autoSpaceDN w:val="0"/>
            <w:adjustRightInd w:val="0"/>
            <w:snapToGrid w:val="0"/>
            <w:contextualSpacing/>
            <w:jc w:val="left"/>
          </w:pPr>
        </w:pPrChange>
      </w:pPr>
      <w:ins w:id="10" w:author="FENGXIANG LI" w:date="2016-11-28T16:09:00Z">
        <w:r>
          <w:rPr>
            <w:rFonts w:ascii="Times New Roman" w:hAnsi="Times New Roman" w:hint="eastAsia"/>
          </w:rPr>
          <w:t xml:space="preserve">                                     </w:t>
        </w:r>
      </w:ins>
      <w:ins w:id="11" w:author="FENGXIANG LI" w:date="2016-10-31T17:20:00Z">
        <w:r w:rsidR="00BF465F" w:rsidRPr="006A552C">
          <w:rPr>
            <w:rFonts w:ascii="Times New Roman" w:hAnsi="Times New Roman"/>
          </w:rPr>
          <w:t>E-mail:</w:t>
        </w:r>
      </w:ins>
      <w:ins w:id="12" w:author="FENGXIANG LI" w:date="2016-11-28T16:09:00Z">
        <w:r>
          <w:rPr>
            <w:rFonts w:ascii="Times New Roman" w:hAnsi="Times New Roman"/>
          </w:rPr>
          <w:t xml:space="preserve"> h18811465446@gmail.com </w:t>
        </w:r>
      </w:ins>
      <w:ins w:id="13" w:author="FENGXIANG LI" w:date="2016-10-31T17:20:00Z">
        <w:r w:rsidR="00BF465F">
          <w:rPr>
            <w:rFonts w:ascii="Times New Roman" w:hAnsi="Times New Roman"/>
          </w:rPr>
          <w:t>Tel: (206)-2356460  S</w:t>
        </w:r>
        <w:r w:rsidR="00BF465F">
          <w:rPr>
            <w:rFonts w:ascii="Times New Roman" w:hAnsi="Times New Roman" w:hint="eastAsia"/>
          </w:rPr>
          <w:t>eattle</w:t>
        </w:r>
        <w:r w:rsidR="00BF465F">
          <w:rPr>
            <w:rFonts w:ascii="Times New Roman" w:hAnsi="Times New Roman"/>
          </w:rPr>
          <w:t>, WA</w:t>
        </w:r>
      </w:ins>
    </w:p>
    <w:p w14:paraId="15AE165F" w14:textId="7A272BB9" w:rsidR="00E90921" w:rsidRPr="002576A7" w:rsidRDefault="009A3E76">
      <w:pPr>
        <w:outlineLvl w:val="0"/>
        <w:rPr>
          <w:rFonts w:ascii="Times New Roman" w:hAnsi="Times New Roman"/>
          <w:b/>
          <w:u w:val="single"/>
          <w:rPrChange w:id="14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  <w:shd w:val="pct15" w:color="auto" w:fill="FFFFFF"/>
            </w:rPr>
          </w:rPrChange>
        </w:rPr>
        <w:pPrChange w:id="15" w:author="FENGXIANG LI" w:date="2016-10-24T19:12:00Z">
          <w:pPr>
            <w:autoSpaceDE w:val="0"/>
            <w:autoSpaceDN w:val="0"/>
            <w:adjustRightInd w:val="0"/>
            <w:snapToGrid w:val="0"/>
            <w:contextualSpacing/>
            <w:jc w:val="left"/>
          </w:pPr>
        </w:pPrChange>
      </w:pPr>
      <w:r w:rsidRPr="002576A7">
        <w:rPr>
          <w:rFonts w:ascii="Times New Roman" w:hAnsi="Times New Roman"/>
          <w:b/>
          <w:u w:val="single"/>
          <w:rPrChange w:id="16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  <w:shd w:val="pct15" w:color="auto" w:fill="FFFFFF"/>
            </w:rPr>
          </w:rPrChange>
        </w:rPr>
        <w:t>EDUCATION</w:t>
      </w:r>
      <w:r w:rsidR="00E90921" w:rsidRPr="002576A7">
        <w:rPr>
          <w:rFonts w:ascii="Times New Roman" w:hAnsi="Times New Roman"/>
          <w:b/>
          <w:u w:val="single"/>
          <w:rPrChange w:id="17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  <w:shd w:val="pct15" w:color="auto" w:fill="FFFFFF"/>
            </w:rPr>
          </w:rPrChange>
        </w:rPr>
        <w:t xml:space="preserve">                                                    </w:t>
      </w:r>
      <w:r w:rsidR="00C56E61" w:rsidRPr="002576A7">
        <w:rPr>
          <w:rFonts w:ascii="Times New Roman" w:hAnsi="Times New Roman"/>
          <w:b/>
          <w:u w:val="single"/>
          <w:rPrChange w:id="18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  <w:shd w:val="pct15" w:color="auto" w:fill="FFFFFF"/>
            </w:rPr>
          </w:rPrChange>
        </w:rPr>
        <w:t xml:space="preserve">     </w:t>
      </w:r>
      <w:r w:rsidR="00E90921" w:rsidRPr="002576A7">
        <w:rPr>
          <w:rFonts w:ascii="Times New Roman" w:hAnsi="Times New Roman"/>
          <w:b/>
          <w:u w:val="single"/>
          <w:rPrChange w:id="19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  <w:shd w:val="pct15" w:color="auto" w:fill="FFFFFF"/>
            </w:rPr>
          </w:rPrChange>
        </w:rPr>
        <w:t xml:space="preserve">             </w:t>
      </w:r>
      <w:r w:rsidR="007805D4" w:rsidRPr="002576A7">
        <w:rPr>
          <w:rFonts w:ascii="Times New Roman" w:hAnsi="Times New Roman"/>
          <w:b/>
          <w:u w:val="single"/>
          <w:rPrChange w:id="20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  <w:shd w:val="pct15" w:color="auto" w:fill="FFFFFF"/>
            </w:rPr>
          </w:rPrChange>
        </w:rPr>
        <w:t xml:space="preserve">           </w:t>
      </w:r>
      <w:r w:rsidR="00E90921" w:rsidRPr="002576A7">
        <w:rPr>
          <w:rFonts w:ascii="Times New Roman" w:hAnsi="Times New Roman"/>
          <w:b/>
          <w:u w:val="single"/>
          <w:rPrChange w:id="21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</w:rPr>
          </w:rPrChange>
        </w:rPr>
        <w:t xml:space="preserve">  </w:t>
      </w:r>
      <w:ins w:id="22" w:author="FENGXIANG LI" w:date="2016-10-24T19:12:00Z">
        <w:r w:rsidR="002576A7">
          <w:rPr>
            <w:rFonts w:ascii="Times New Roman" w:hAnsi="Times New Roman"/>
            <w:b/>
            <w:u w:val="single"/>
          </w:rPr>
          <w:t xml:space="preserve">   </w:t>
        </w:r>
      </w:ins>
      <w:r w:rsidR="00E90921" w:rsidRPr="002576A7">
        <w:rPr>
          <w:rFonts w:ascii="Times New Roman" w:hAnsi="Times New Roman"/>
          <w:b/>
          <w:u w:val="single"/>
          <w:rPrChange w:id="23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</w:rPr>
          </w:rPrChange>
        </w:rPr>
        <w:t xml:space="preserve"> </w:t>
      </w:r>
      <w:ins w:id="24" w:author="FENGXIANG LI" w:date="2016-10-24T19:12:00Z">
        <w:r w:rsidR="002576A7">
          <w:rPr>
            <w:rFonts w:ascii="Times New Roman" w:hAnsi="Times New Roman"/>
            <w:b/>
            <w:u w:val="single"/>
          </w:rPr>
          <w:t xml:space="preserve"> </w:t>
        </w:r>
      </w:ins>
      <w:r w:rsidR="00E90921" w:rsidRPr="002576A7">
        <w:rPr>
          <w:rFonts w:ascii="Times New Roman" w:hAnsi="Times New Roman"/>
          <w:b/>
          <w:u w:val="single"/>
          <w:rPrChange w:id="25" w:author="FENGXIANG LI" w:date="2016-10-24T19:12:00Z">
            <w:rPr>
              <w:rFonts w:ascii="Times New Roman" w:eastAsia="宋体" w:hAnsi="Times New Roman"/>
              <w:b/>
              <w:bCs/>
              <w:kern w:val="0"/>
              <w:sz w:val="22"/>
              <w:szCs w:val="22"/>
            </w:rPr>
          </w:rPrChange>
        </w:rPr>
        <w:t xml:space="preserve">              </w:t>
      </w:r>
    </w:p>
    <w:p w14:paraId="0FC8717B" w14:textId="7CE008B5" w:rsidR="00F66CC0" w:rsidRPr="00F66CC0" w:rsidRDefault="00F66CC0" w:rsidP="00F66CC0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eastAsia="宋体" w:hAnsi="Times New Roman"/>
          <w:iCs/>
          <w:kern w:val="0"/>
        </w:rPr>
      </w:pPr>
      <w:r>
        <w:rPr>
          <w:rFonts w:ascii="Times New Roman" w:hAnsi="Times New Roman"/>
          <w:b/>
        </w:rPr>
        <w:t>Northeastern U</w:t>
      </w:r>
      <w:r>
        <w:rPr>
          <w:rFonts w:ascii="Times New Roman" w:hAnsi="Times New Roman" w:hint="eastAsia"/>
          <w:b/>
        </w:rPr>
        <w:t>niversity</w:t>
      </w:r>
      <w:r w:rsidRPr="00D52A7C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in Seattle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ins w:id="26" w:author="FENGXIANG LI" w:date="2016-10-24T19:33:00Z">
        <w:r w:rsidR="004D2CA7" w:rsidRPr="00F66CC0">
          <w:rPr>
            <w:rFonts w:ascii="Times New Roman" w:eastAsia="宋体" w:hAnsi="Times New Roman"/>
            <w:iCs/>
            <w:kern w:val="0"/>
          </w:rPr>
          <w:t>09/20</w:t>
        </w:r>
        <w:r w:rsidR="004D2CA7" w:rsidRPr="00F66CC0">
          <w:rPr>
            <w:rFonts w:ascii="Times New Roman" w:eastAsia="宋体" w:hAnsi="Times New Roman" w:hint="eastAsia"/>
            <w:iCs/>
            <w:kern w:val="0"/>
          </w:rPr>
          <w:t xml:space="preserve">16 </w:t>
        </w:r>
        <w:r w:rsidR="004D2CA7" w:rsidRPr="00F66CC0">
          <w:rPr>
            <w:rFonts w:ascii="Times New Roman" w:eastAsia="宋体" w:hAnsi="Times New Roman"/>
            <w:iCs/>
            <w:kern w:val="0"/>
          </w:rPr>
          <w:t>–</w:t>
        </w:r>
      </w:ins>
      <w:ins w:id="27" w:author="FENGXIANG LI" w:date="2016-10-24T19:38:00Z">
        <w:r w:rsidR="00C269CD">
          <w:rPr>
            <w:rFonts w:ascii="Times New Roman" w:eastAsia="宋体" w:hAnsi="Times New Roman"/>
            <w:iCs/>
            <w:kern w:val="0"/>
          </w:rPr>
          <w:t xml:space="preserve"> </w:t>
        </w:r>
      </w:ins>
      <w:ins w:id="28" w:author="FENGXIANG LI" w:date="2016-10-24T19:33:00Z">
        <w:r w:rsidR="00C269CD">
          <w:rPr>
            <w:rFonts w:ascii="Times New Roman" w:eastAsia="宋体" w:hAnsi="Times New Roman" w:hint="eastAsia"/>
            <w:iCs/>
            <w:kern w:val="0"/>
          </w:rPr>
          <w:t>05</w:t>
        </w:r>
        <w:r w:rsidR="004D2CA7" w:rsidRPr="00F66CC0">
          <w:rPr>
            <w:rFonts w:ascii="Times New Roman" w:eastAsia="宋体" w:hAnsi="Times New Roman" w:hint="eastAsia"/>
            <w:iCs/>
            <w:kern w:val="0"/>
          </w:rPr>
          <w:t>/2018</w:t>
        </w:r>
      </w:ins>
      <w:ins w:id="29" w:author="FENGXIANG LI" w:date="2016-10-24T19:38:00Z">
        <w:r w:rsidR="00C269CD">
          <w:rPr>
            <w:rFonts w:ascii="Times New Roman" w:eastAsia="宋体" w:hAnsi="Times New Roman"/>
            <w:iCs/>
            <w:kern w:val="0"/>
          </w:rPr>
          <w:t xml:space="preserve"> </w:t>
        </w:r>
      </w:ins>
      <w:ins w:id="30" w:author="FENGXIANG LI" w:date="2016-10-24T19:33:00Z">
        <w:r w:rsidR="004D2CA7" w:rsidRPr="00F66CC0">
          <w:rPr>
            <w:rFonts w:ascii="Times New Roman" w:eastAsia="宋体" w:hAnsi="Times New Roman"/>
            <w:iCs/>
            <w:kern w:val="0"/>
          </w:rPr>
          <w:t>(expected)</w:t>
        </w:r>
        <w:r w:rsidR="004D2CA7">
          <w:rPr>
            <w:rFonts w:ascii="Times New Roman" w:eastAsia="宋体" w:hAnsi="Times New Roman" w:hint="eastAsia"/>
            <w:iCs/>
            <w:kern w:val="0"/>
          </w:rPr>
          <w:t xml:space="preserve">            </w:t>
        </w:r>
      </w:ins>
      <w:ins w:id="31" w:author="FENGXIANG LI" w:date="2016-10-24T19:34:00Z">
        <w:r w:rsidR="004D2CA7">
          <w:rPr>
            <w:rFonts w:ascii="Times New Roman" w:eastAsia="宋体" w:hAnsi="Times New Roman"/>
            <w:iCs/>
            <w:kern w:val="0"/>
          </w:rPr>
          <w:t xml:space="preserve">   </w:t>
        </w:r>
      </w:ins>
      <w:ins w:id="32" w:author="FENGXIANG LI" w:date="2016-10-24T19:37:00Z">
        <w:r w:rsidR="00C269CD">
          <w:rPr>
            <w:rFonts w:ascii="Times New Roman" w:eastAsia="宋体" w:hAnsi="Times New Roman"/>
            <w:iCs/>
            <w:kern w:val="0"/>
          </w:rPr>
          <w:t xml:space="preserve">   </w:t>
        </w:r>
      </w:ins>
      <w:r>
        <w:rPr>
          <w:rFonts w:ascii="Times New Roman" w:hAnsi="Times New Roman"/>
        </w:rPr>
        <w:t>Seattle</w:t>
      </w:r>
      <w:ins w:id="33" w:author="FENGXIANG LI" w:date="2016-10-24T19:34:00Z">
        <w:r w:rsidR="004D2CA7">
          <w:rPr>
            <w:rFonts w:ascii="Times New Roman" w:hAnsi="Times New Roman"/>
          </w:rPr>
          <w:t xml:space="preserve">, </w:t>
        </w:r>
      </w:ins>
      <w:del w:id="34" w:author="FENGXIANG LI" w:date="2016-10-24T19:34:00Z">
        <w:r w:rsidDel="004D2CA7">
          <w:rPr>
            <w:rFonts w:ascii="Times New Roman" w:hAnsi="Times New Roman"/>
          </w:rPr>
          <w:delText>，</w:delText>
        </w:r>
      </w:del>
      <w:ins w:id="35" w:author="FENGXIANG LI" w:date="2016-10-24T19:34:00Z">
        <w:r w:rsidR="004D2CA7">
          <w:rPr>
            <w:rFonts w:ascii="Times New Roman" w:hAnsi="Times New Roman"/>
          </w:rPr>
          <w:t>USA</w:t>
        </w:r>
        <w:r w:rsidR="004D2CA7" w:rsidDel="004D2CA7">
          <w:rPr>
            <w:rFonts w:ascii="Times New Roman" w:hAnsi="Times New Roman"/>
          </w:rPr>
          <w:t xml:space="preserve"> </w:t>
        </w:r>
      </w:ins>
      <w:del w:id="36" w:author="FENGXIANG LI" w:date="2016-10-24T19:34:00Z">
        <w:r w:rsidDel="004D2CA7">
          <w:rPr>
            <w:rFonts w:ascii="Times New Roman" w:hAnsi="Times New Roman"/>
          </w:rPr>
          <w:delText>United States</w:delText>
        </w:r>
      </w:del>
      <w:del w:id="37" w:author="FENGXIANG LI" w:date="2016-10-24T19:33:00Z">
        <w:r w:rsidRPr="00D52A7C" w:rsidDel="004D2CA7">
          <w:rPr>
            <w:rFonts w:ascii="Times New Roman" w:hAnsi="Times New Roman"/>
            <w:b/>
          </w:rPr>
          <w:tab/>
        </w:r>
        <w:r w:rsidDel="004D2CA7">
          <w:rPr>
            <w:rFonts w:ascii="Times New Roman" w:hAnsi="Times New Roman" w:hint="eastAsia"/>
            <w:b/>
          </w:rPr>
          <w:delText xml:space="preserve">      </w:delText>
        </w:r>
        <w:r w:rsidDel="004D2CA7">
          <w:rPr>
            <w:rFonts w:ascii="Times New Roman" w:hAnsi="Times New Roman"/>
            <w:b/>
          </w:rPr>
          <w:tab/>
        </w:r>
        <w:r w:rsidRPr="00F66CC0" w:rsidDel="004D2CA7">
          <w:rPr>
            <w:rFonts w:ascii="Times New Roman" w:eastAsia="宋体" w:hAnsi="Times New Roman"/>
            <w:iCs/>
            <w:kern w:val="0"/>
          </w:rPr>
          <w:delText>09/20</w:delText>
        </w:r>
        <w:r w:rsidRPr="00F66CC0" w:rsidDel="004D2CA7">
          <w:rPr>
            <w:rFonts w:ascii="Times New Roman" w:eastAsia="宋体" w:hAnsi="Times New Roman" w:hint="eastAsia"/>
            <w:iCs/>
            <w:kern w:val="0"/>
          </w:rPr>
          <w:delText xml:space="preserve">16 </w:delText>
        </w:r>
        <w:r w:rsidRPr="00F66CC0" w:rsidDel="004D2CA7">
          <w:rPr>
            <w:rFonts w:ascii="Times New Roman" w:eastAsia="宋体" w:hAnsi="Times New Roman"/>
            <w:iCs/>
            <w:kern w:val="0"/>
          </w:rPr>
          <w:delText>–</w:delText>
        </w:r>
        <w:r w:rsidRPr="00F66CC0" w:rsidDel="004D2CA7">
          <w:rPr>
            <w:rFonts w:ascii="Times New Roman" w:eastAsia="宋体" w:hAnsi="Times New Roman" w:hint="eastAsia"/>
            <w:iCs/>
            <w:kern w:val="0"/>
          </w:rPr>
          <w:delText xml:space="preserve"> 07/2018</w:delText>
        </w:r>
        <w:r w:rsidRPr="00F66CC0" w:rsidDel="004D2CA7">
          <w:rPr>
            <w:rFonts w:ascii="Times New Roman" w:eastAsia="宋体" w:hAnsi="Times New Roman"/>
            <w:iCs/>
            <w:kern w:val="0"/>
          </w:rPr>
          <w:delText>(expected)</w:delText>
        </w:r>
      </w:del>
    </w:p>
    <w:p w14:paraId="17B63EE6" w14:textId="77777777" w:rsidR="00F66CC0" w:rsidRPr="00271CB4" w:rsidRDefault="00F66CC0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eastAsia="宋体" w:hAnsi="Times New Roman"/>
          <w:i/>
          <w:iCs/>
          <w:kern w:val="0"/>
        </w:rPr>
        <w:pPrChange w:id="38" w:author="FENGXIANG LI" w:date="2016-10-24T19:34:00Z">
          <w:pPr>
            <w:autoSpaceDE w:val="0"/>
            <w:autoSpaceDN w:val="0"/>
            <w:adjustRightInd w:val="0"/>
            <w:snapToGrid w:val="0"/>
            <w:contextualSpacing/>
            <w:jc w:val="left"/>
            <w:outlineLvl w:val="0"/>
          </w:pPr>
        </w:pPrChange>
      </w:pPr>
      <w:r>
        <w:rPr>
          <w:rFonts w:ascii="Times New Roman" w:eastAsia="宋体" w:hAnsi="Times New Roman"/>
          <w:i/>
          <w:iCs/>
          <w:kern w:val="0"/>
        </w:rPr>
        <w:t xml:space="preserve"> </w:t>
      </w:r>
      <w:del w:id="39" w:author="FENGXIANG LI" w:date="2016-09-23T14:06:00Z">
        <w:r w:rsidDel="00494E17">
          <w:rPr>
            <w:rFonts w:ascii="Times New Roman" w:eastAsia="宋体" w:hAnsi="Times New Roman"/>
            <w:i/>
            <w:iCs/>
            <w:kern w:val="0"/>
          </w:rPr>
          <w:delText xml:space="preserve"> </w:delText>
        </w:r>
      </w:del>
      <w:r w:rsidRPr="00271CB4">
        <w:rPr>
          <w:rFonts w:ascii="Times New Roman" w:eastAsia="宋体" w:hAnsi="Times New Roman"/>
          <w:i/>
          <w:iCs/>
          <w:kern w:val="0"/>
        </w:rPr>
        <w:t>Master Degree in Computer Science</w:t>
      </w:r>
    </w:p>
    <w:p w14:paraId="5E2DF7AB" w14:textId="77777777" w:rsidR="00E21EC0" w:rsidRDefault="00C269CD" w:rsidP="00307FAE">
      <w:pPr>
        <w:autoSpaceDE w:val="0"/>
        <w:autoSpaceDN w:val="0"/>
        <w:adjustRightInd w:val="0"/>
        <w:snapToGrid w:val="0"/>
        <w:contextualSpacing/>
        <w:jc w:val="left"/>
        <w:rPr>
          <w:ins w:id="40" w:author="FENGXIANG LI" w:date="2016-10-24T20:39:00Z"/>
          <w:rFonts w:ascii="Times New Roman" w:eastAsia="宋体" w:hAnsi="Times New Roman"/>
          <w:bCs/>
          <w:kern w:val="0"/>
        </w:rPr>
      </w:pPr>
      <w:ins w:id="41" w:author="FENGXIANG LI" w:date="2016-10-24T19:37:00Z">
        <w:r>
          <w:rPr>
            <w:rFonts w:ascii="Times New Roman" w:eastAsia="宋体" w:hAnsi="Times New Roman"/>
            <w:iCs/>
            <w:kern w:val="0"/>
          </w:rPr>
          <w:t>Related</w:t>
        </w:r>
      </w:ins>
      <w:ins w:id="42" w:author="FENGXIANG LI" w:date="2016-10-24T19:36:00Z">
        <w:r>
          <w:rPr>
            <w:rFonts w:ascii="Times New Roman" w:eastAsia="宋体" w:hAnsi="Times New Roman"/>
            <w:iCs/>
            <w:kern w:val="0"/>
          </w:rPr>
          <w:t xml:space="preserve"> </w:t>
        </w:r>
      </w:ins>
      <w:del w:id="43" w:author="FENGXIANG LI" w:date="2016-10-24T19:32:00Z">
        <w:r w:rsidR="00F66CC0" w:rsidDel="004D2CA7">
          <w:rPr>
            <w:rFonts w:ascii="Times New Roman" w:eastAsia="宋体" w:hAnsi="Times New Roman"/>
            <w:iCs/>
            <w:kern w:val="0"/>
          </w:rPr>
          <w:delText xml:space="preserve"> </w:delText>
        </w:r>
      </w:del>
      <w:del w:id="44" w:author="FENGXIANG LI" w:date="2016-09-23T14:06:00Z">
        <w:r w:rsidR="00F66CC0" w:rsidRPr="00286D3C" w:rsidDel="00494E17">
          <w:rPr>
            <w:rFonts w:ascii="Times New Roman" w:eastAsia="宋体" w:hAnsi="Times New Roman"/>
            <w:iCs/>
            <w:kern w:val="0"/>
          </w:rPr>
          <w:delText xml:space="preserve"> </w:delText>
        </w:r>
      </w:del>
      <w:r w:rsidR="00F66CC0" w:rsidRPr="00286D3C">
        <w:rPr>
          <w:rFonts w:ascii="Times New Roman" w:eastAsia="宋体" w:hAnsi="Times New Roman"/>
          <w:bCs/>
          <w:kern w:val="0"/>
        </w:rPr>
        <w:t>Courses:</w:t>
      </w:r>
      <w:ins w:id="45" w:author="FENGXIANG LI" w:date="2016-09-23T14:20:00Z">
        <w:r w:rsidR="00174954">
          <w:rPr>
            <w:rFonts w:ascii="Times New Roman" w:eastAsia="宋体" w:hAnsi="Times New Roman"/>
            <w:bCs/>
            <w:kern w:val="0"/>
          </w:rPr>
          <w:t xml:space="preserve"> </w:t>
        </w:r>
      </w:ins>
      <w:del w:id="46" w:author="FENGXIANG LI" w:date="2016-09-23T14:06:00Z">
        <w:r w:rsidR="00F66CC0" w:rsidRPr="00286D3C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r w:rsidR="00F66CC0" w:rsidRPr="00286D3C">
        <w:rPr>
          <w:rFonts w:ascii="Times New Roman" w:eastAsia="宋体" w:hAnsi="Times New Roman"/>
          <w:bCs/>
          <w:kern w:val="0"/>
        </w:rPr>
        <w:t xml:space="preserve">Program Design </w:t>
      </w:r>
      <w:del w:id="47" w:author="FENGXIANG LI" w:date="2016-10-24T19:34:00Z">
        <w:r w:rsidR="00F66CC0" w:rsidRPr="00286D3C" w:rsidDel="004D2CA7">
          <w:rPr>
            <w:rFonts w:ascii="Times New Roman" w:eastAsia="宋体" w:hAnsi="Times New Roman"/>
            <w:bCs/>
            <w:kern w:val="0"/>
          </w:rPr>
          <w:delText>Paradigms,</w:delText>
        </w:r>
      </w:del>
      <w:del w:id="48" w:author="FENGXIANG LI" w:date="2016-09-23T14:06:00Z">
        <w:r w:rsidR="00F66CC0" w:rsidRPr="00286D3C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49" w:author="FENGXIANG LI" w:date="2016-10-24T19:34:00Z">
        <w:r w:rsidR="00F66CC0" w:rsidRPr="00286D3C" w:rsidDel="004D2CA7">
          <w:rPr>
            <w:rFonts w:ascii="Times New Roman" w:eastAsia="宋体" w:hAnsi="Times New Roman"/>
            <w:bCs/>
            <w:kern w:val="0"/>
          </w:rPr>
          <w:delText>Advanced</w:delText>
        </w:r>
      </w:del>
      <w:ins w:id="50" w:author="FENGXIANG LI" w:date="2016-10-24T19:34:00Z">
        <w:r w:rsidR="004D2CA7" w:rsidRPr="00286D3C">
          <w:rPr>
            <w:rFonts w:ascii="Times New Roman" w:eastAsia="宋体" w:hAnsi="Times New Roman"/>
            <w:bCs/>
            <w:kern w:val="0"/>
          </w:rPr>
          <w:t>Paradigms, Advanced</w:t>
        </w:r>
      </w:ins>
      <w:r w:rsidR="00F66CC0" w:rsidRPr="00286D3C">
        <w:rPr>
          <w:rFonts w:ascii="Times New Roman" w:eastAsia="宋体" w:hAnsi="Times New Roman"/>
          <w:bCs/>
          <w:kern w:val="0"/>
        </w:rPr>
        <w:t xml:space="preserve"> </w:t>
      </w:r>
      <w:del w:id="51" w:author="FENGXIANG LI" w:date="2016-10-24T19:34:00Z">
        <w:r w:rsidR="00F66CC0" w:rsidRPr="00286D3C" w:rsidDel="004D2CA7">
          <w:rPr>
            <w:rFonts w:ascii="Times New Roman" w:eastAsia="宋体" w:hAnsi="Times New Roman"/>
            <w:bCs/>
            <w:kern w:val="0"/>
          </w:rPr>
          <w:delText>Algorithms</w:delText>
        </w:r>
        <w:r w:rsidR="00F66CC0" w:rsidDel="004D2CA7">
          <w:rPr>
            <w:rFonts w:ascii="Times New Roman" w:eastAsia="宋体" w:hAnsi="Times New Roman"/>
            <w:bCs/>
            <w:kern w:val="0"/>
          </w:rPr>
          <w:delText>,</w:delText>
        </w:r>
      </w:del>
      <w:del w:id="52" w:author="FENGXIANG LI" w:date="2016-09-23T14:06:00Z">
        <w:r w:rsidR="00F66CC0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53" w:author="FENGXIANG LI" w:date="2016-10-24T19:34:00Z">
        <w:r w:rsidR="00F66CC0" w:rsidDel="004D2CA7">
          <w:rPr>
            <w:rFonts w:ascii="Times New Roman" w:eastAsia="宋体" w:hAnsi="Times New Roman"/>
            <w:bCs/>
            <w:kern w:val="0"/>
          </w:rPr>
          <w:delText>Artificial</w:delText>
        </w:r>
      </w:del>
      <w:ins w:id="54" w:author="FENGXIANG LI" w:date="2016-10-24T19:34:00Z">
        <w:r w:rsidR="004D2CA7" w:rsidRPr="00286D3C">
          <w:rPr>
            <w:rFonts w:ascii="Times New Roman" w:eastAsia="宋体" w:hAnsi="Times New Roman"/>
            <w:bCs/>
            <w:kern w:val="0"/>
          </w:rPr>
          <w:t>Algorithms</w:t>
        </w:r>
        <w:r w:rsidR="004D2CA7">
          <w:rPr>
            <w:rFonts w:ascii="Times New Roman" w:eastAsia="宋体" w:hAnsi="Times New Roman"/>
            <w:bCs/>
            <w:kern w:val="0"/>
          </w:rPr>
          <w:t>, Artificial</w:t>
        </w:r>
      </w:ins>
      <w:ins w:id="55" w:author="FENGXIANG LI" w:date="2016-10-24T19:32:00Z">
        <w:r w:rsidR="004D2CA7">
          <w:rPr>
            <w:rFonts w:ascii="Times New Roman" w:eastAsia="宋体" w:hAnsi="Times New Roman"/>
            <w:bCs/>
            <w:kern w:val="0"/>
          </w:rPr>
          <w:t xml:space="preserve"> </w:t>
        </w:r>
      </w:ins>
      <w:del w:id="56" w:author="FENGXIANG LI" w:date="2016-10-24T19:32:00Z">
        <w:r w:rsidR="00F66CC0" w:rsidDel="004D2CA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57" w:author="FENGXIANG LI" w:date="2016-10-24T19:34:00Z">
        <w:r w:rsidR="00F66CC0" w:rsidDel="004D2CA7">
          <w:rPr>
            <w:rFonts w:ascii="Times New Roman" w:eastAsia="宋体" w:hAnsi="Times New Roman"/>
            <w:bCs/>
            <w:kern w:val="0"/>
          </w:rPr>
          <w:delText>Intelligence</w:delText>
        </w:r>
      </w:del>
      <w:ins w:id="58" w:author="FENGXIANG LI" w:date="2016-10-24T19:34:00Z">
        <w:r w:rsidR="004D2CA7">
          <w:rPr>
            <w:rFonts w:ascii="Times New Roman" w:eastAsia="宋体" w:hAnsi="Times New Roman"/>
            <w:bCs/>
            <w:kern w:val="0"/>
          </w:rPr>
          <w:t>Intelligence, Web</w:t>
        </w:r>
      </w:ins>
      <w:ins w:id="59" w:author="FENGXIANG LI" w:date="2016-09-23T14:04:00Z">
        <w:r w:rsidR="00494E17">
          <w:rPr>
            <w:rFonts w:ascii="Times New Roman" w:eastAsia="宋体" w:hAnsi="Times New Roman"/>
            <w:bCs/>
            <w:kern w:val="0"/>
          </w:rPr>
          <w:t xml:space="preserve"> </w:t>
        </w:r>
      </w:ins>
      <w:ins w:id="60" w:author="FENGXIANG LI" w:date="2016-10-24T19:34:00Z">
        <w:r w:rsidR="004D2CA7">
          <w:rPr>
            <w:rFonts w:ascii="Times New Roman" w:eastAsia="宋体" w:hAnsi="Times New Roman"/>
            <w:bCs/>
            <w:kern w:val="0"/>
          </w:rPr>
          <w:t xml:space="preserve">Design, Computer </w:t>
        </w:r>
      </w:ins>
      <w:ins w:id="61" w:author="FENGXIANG LI" w:date="2016-09-23T14:04:00Z">
        <w:r w:rsidR="00494E17">
          <w:rPr>
            <w:rFonts w:ascii="Times New Roman" w:eastAsia="宋体" w:hAnsi="Times New Roman"/>
            <w:bCs/>
            <w:kern w:val="0"/>
          </w:rPr>
          <w:t xml:space="preserve"> </w:t>
        </w:r>
      </w:ins>
      <w:ins w:id="62" w:author="FENGXIANG LI" w:date="2016-10-24T19:32:00Z">
        <w:r>
          <w:rPr>
            <w:rFonts w:ascii="Times New Roman" w:eastAsia="宋体" w:hAnsi="Times New Roman"/>
            <w:bCs/>
            <w:kern w:val="0"/>
          </w:rPr>
          <w:t xml:space="preserve">  </w:t>
        </w:r>
      </w:ins>
      <w:ins w:id="63" w:author="FENGXIANG LI" w:date="2016-09-23T14:06:00Z">
        <w:r w:rsidR="00494E17">
          <w:rPr>
            <w:rFonts w:ascii="Times New Roman" w:eastAsia="宋体" w:hAnsi="Times New Roman"/>
            <w:bCs/>
            <w:kern w:val="0"/>
          </w:rPr>
          <w:t>Architectur</w:t>
        </w:r>
      </w:ins>
      <w:ins w:id="64" w:author="FENGXIANG LI" w:date="2016-09-23T14:07:00Z">
        <w:r w:rsidR="00494E17">
          <w:rPr>
            <w:rFonts w:ascii="Times New Roman" w:eastAsia="宋体" w:hAnsi="Times New Roman"/>
            <w:bCs/>
            <w:kern w:val="0"/>
          </w:rPr>
          <w:t>e</w:t>
        </w:r>
      </w:ins>
    </w:p>
    <w:p w14:paraId="76CC1ED9" w14:textId="24833663" w:rsidR="00F66CC0" w:rsidDel="004D2CA7" w:rsidRDefault="00F66CC0">
      <w:pPr>
        <w:autoSpaceDE w:val="0"/>
        <w:autoSpaceDN w:val="0"/>
        <w:adjustRightInd w:val="0"/>
        <w:snapToGrid w:val="0"/>
        <w:contextualSpacing/>
        <w:jc w:val="left"/>
        <w:rPr>
          <w:del w:id="65" w:author="FENGXIANG LI" w:date="2016-10-24T19:34:00Z"/>
          <w:rFonts w:ascii="Times New Roman" w:eastAsia="宋体" w:hAnsi="Times New Roman"/>
          <w:bCs/>
          <w:kern w:val="0"/>
        </w:rPr>
      </w:pPr>
      <w:del w:id="66" w:author="FENGXIANG LI" w:date="2016-09-23T14:04:00Z">
        <w:r w:rsidDel="00494E17">
          <w:rPr>
            <w:rFonts w:ascii="Times New Roman" w:eastAsia="宋体" w:hAnsi="Times New Roman"/>
            <w:bCs/>
            <w:kern w:val="0"/>
          </w:rPr>
          <w:delText>,</w:delText>
        </w:r>
      </w:del>
      <w:del w:id="67" w:author="FENGXIANG LI" w:date="2016-09-23T14:06:00Z">
        <w:r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</w:p>
    <w:p w14:paraId="20F8F9FC" w14:textId="77777777" w:rsidR="00F66CC0" w:rsidRPr="00F66CC0" w:rsidRDefault="00F66CC0" w:rsidP="00307FAE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eastAsia="宋体" w:hAnsi="Times New Roman"/>
          <w:bCs/>
          <w:kern w:val="0"/>
        </w:rPr>
      </w:pPr>
    </w:p>
    <w:p w14:paraId="0A2BF253" w14:textId="01345B28" w:rsidR="005C51F1" w:rsidRPr="004713B2" w:rsidRDefault="005E39E8" w:rsidP="00307FAE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eastAsia="宋体" w:hAnsi="Times New Roman"/>
          <w:iCs/>
          <w:kern w:val="0"/>
        </w:rPr>
      </w:pPr>
      <w:r>
        <w:rPr>
          <w:rFonts w:ascii="Times New Roman" w:hAnsi="Times New Roman"/>
          <w:b/>
        </w:rPr>
        <w:t>P</w:t>
      </w:r>
      <w:r>
        <w:rPr>
          <w:rFonts w:ascii="Times New Roman" w:hAnsi="Times New Roman" w:hint="eastAsia"/>
          <w:b/>
        </w:rPr>
        <w:t>eking</w:t>
      </w:r>
      <w:r>
        <w:rPr>
          <w:rFonts w:ascii="Times New Roman" w:hAnsi="Times New Roman"/>
          <w:b/>
        </w:rPr>
        <w:t xml:space="preserve"> U</w:t>
      </w:r>
      <w:r>
        <w:rPr>
          <w:rFonts w:ascii="Times New Roman" w:hAnsi="Times New Roman" w:hint="eastAsia"/>
          <w:b/>
        </w:rPr>
        <w:t>niversity</w:t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r w:rsidR="0028053F">
        <w:rPr>
          <w:rFonts w:ascii="Times New Roman" w:hAnsi="Times New Roman"/>
          <w:b/>
        </w:rPr>
        <w:tab/>
      </w:r>
      <w:ins w:id="68" w:author="FENGXIANG LI" w:date="2016-10-24T19:33:00Z">
        <w:r w:rsidR="004D2CA7" w:rsidRPr="00F66CC0">
          <w:rPr>
            <w:rFonts w:ascii="Times New Roman" w:eastAsia="宋体" w:hAnsi="Times New Roman"/>
            <w:iCs/>
            <w:kern w:val="0"/>
          </w:rPr>
          <w:t>09/20</w:t>
        </w:r>
        <w:r w:rsidR="004D2CA7" w:rsidRPr="00F66CC0">
          <w:rPr>
            <w:rFonts w:ascii="Times New Roman" w:eastAsia="宋体" w:hAnsi="Times New Roman" w:hint="eastAsia"/>
            <w:iCs/>
            <w:kern w:val="0"/>
          </w:rPr>
          <w:t xml:space="preserve">12 </w:t>
        </w:r>
        <w:r w:rsidR="004D2CA7" w:rsidRPr="00F66CC0">
          <w:rPr>
            <w:rFonts w:ascii="Times New Roman" w:eastAsia="宋体" w:hAnsi="Times New Roman"/>
            <w:iCs/>
            <w:kern w:val="0"/>
          </w:rPr>
          <w:t>–</w:t>
        </w:r>
        <w:r w:rsidR="004D2CA7" w:rsidRPr="00F66CC0">
          <w:rPr>
            <w:rFonts w:ascii="Times New Roman" w:eastAsia="宋体" w:hAnsi="Times New Roman" w:hint="eastAsia"/>
            <w:iCs/>
            <w:kern w:val="0"/>
          </w:rPr>
          <w:t xml:space="preserve"> 07/2016</w:t>
        </w:r>
        <w:r w:rsidR="004D2CA7">
          <w:rPr>
            <w:rFonts w:ascii="Times New Roman" w:eastAsia="宋体" w:hAnsi="Times New Roman" w:hint="eastAsia"/>
            <w:iCs/>
            <w:kern w:val="0"/>
          </w:rPr>
          <w:t xml:space="preserve"> </w:t>
        </w:r>
        <w:bookmarkStart w:id="69" w:name="_GoBack"/>
        <w:bookmarkEnd w:id="69"/>
        <w:r w:rsidR="004D2CA7">
          <w:rPr>
            <w:rFonts w:ascii="Times New Roman" w:eastAsia="宋体" w:hAnsi="Times New Roman" w:hint="eastAsia"/>
            <w:iCs/>
            <w:kern w:val="0"/>
          </w:rPr>
          <w:t xml:space="preserve">                   </w:t>
        </w:r>
        <w:r w:rsidR="004D2CA7">
          <w:rPr>
            <w:rFonts w:ascii="Times New Roman" w:eastAsia="宋体" w:hAnsi="Times New Roman"/>
            <w:iCs/>
            <w:kern w:val="0"/>
          </w:rPr>
          <w:t xml:space="preserve">    </w:t>
        </w:r>
      </w:ins>
      <w:ins w:id="70" w:author="FENGXIANG LI" w:date="2016-10-24T19:37:00Z">
        <w:r w:rsidR="00C269CD">
          <w:rPr>
            <w:rFonts w:ascii="Times New Roman" w:eastAsia="宋体" w:hAnsi="Times New Roman"/>
            <w:iCs/>
            <w:kern w:val="0"/>
          </w:rPr>
          <w:t xml:space="preserve">   </w:t>
        </w:r>
      </w:ins>
      <w:r>
        <w:rPr>
          <w:rFonts w:ascii="Times New Roman" w:hAnsi="Times New Roman" w:hint="eastAsia"/>
        </w:rPr>
        <w:t>Peking</w:t>
      </w:r>
      <w:ins w:id="71" w:author="FENGXIANG LI" w:date="2016-10-24T19:37:00Z">
        <w:r w:rsidR="00C269CD">
          <w:rPr>
            <w:rFonts w:ascii="Times New Roman" w:hAnsi="Times New Roman"/>
          </w:rPr>
          <w:t>,</w:t>
        </w:r>
      </w:ins>
      <w:ins w:id="72" w:author="FENGXIANG LI" w:date="2016-10-24T19:38:00Z">
        <w:r w:rsidR="00C269CD">
          <w:rPr>
            <w:rFonts w:ascii="Times New Roman" w:hAnsi="Times New Roman"/>
          </w:rPr>
          <w:t xml:space="preserve"> </w:t>
        </w:r>
      </w:ins>
      <w:del w:id="73" w:author="FENGXIANG LI" w:date="2016-10-24T19:37:00Z">
        <w:r w:rsidR="0025441A" w:rsidDel="00C269CD">
          <w:rPr>
            <w:rFonts w:ascii="Times New Roman" w:hAnsi="Times New Roman"/>
          </w:rPr>
          <w:delText>，</w:delText>
        </w:r>
      </w:del>
      <w:r>
        <w:rPr>
          <w:rFonts w:ascii="Times New Roman" w:hAnsi="Times New Roman" w:hint="eastAsia"/>
        </w:rPr>
        <w:t>China</w:t>
      </w:r>
      <w:del w:id="74" w:author="FENGXIANG LI" w:date="2016-10-24T19:33:00Z">
        <w:r w:rsidR="00E90921" w:rsidRPr="00D52A7C" w:rsidDel="004D2CA7">
          <w:rPr>
            <w:rFonts w:ascii="Times New Roman" w:hAnsi="Times New Roman"/>
            <w:b/>
          </w:rPr>
          <w:tab/>
        </w:r>
        <w:r w:rsidR="00AC2034" w:rsidDel="004D2CA7">
          <w:rPr>
            <w:rFonts w:ascii="Times New Roman" w:hAnsi="Times New Roman" w:hint="eastAsia"/>
            <w:b/>
          </w:rPr>
          <w:delText xml:space="preserve">   </w:delText>
        </w:r>
      </w:del>
      <w:r w:rsidR="00AC2034">
        <w:rPr>
          <w:rFonts w:ascii="Times New Roman" w:hAnsi="Times New Roman" w:hint="eastAsia"/>
          <w:b/>
        </w:rPr>
        <w:t xml:space="preserve"> </w:t>
      </w:r>
      <w:del w:id="75" w:author="FENGXIANG LI" w:date="2016-10-24T19:33:00Z">
        <w:r w:rsidR="00AC2034" w:rsidDel="004D2CA7">
          <w:rPr>
            <w:rFonts w:ascii="Times New Roman" w:hAnsi="Times New Roman" w:hint="eastAsia"/>
            <w:b/>
          </w:rPr>
          <w:delText xml:space="preserve">  </w:delText>
        </w:r>
        <w:r w:rsidR="00EA0C63" w:rsidDel="004D2CA7">
          <w:rPr>
            <w:rFonts w:ascii="Times New Roman" w:hAnsi="Times New Roman"/>
            <w:b/>
          </w:rPr>
          <w:tab/>
        </w:r>
        <w:r w:rsidR="00EA0C63" w:rsidDel="004D2CA7">
          <w:rPr>
            <w:rFonts w:ascii="Times New Roman" w:hAnsi="Times New Roman"/>
            <w:b/>
          </w:rPr>
          <w:tab/>
        </w:r>
        <w:r w:rsidR="0028053F" w:rsidDel="004D2CA7">
          <w:rPr>
            <w:rFonts w:ascii="Times New Roman" w:hAnsi="Times New Roman"/>
            <w:b/>
          </w:rPr>
          <w:tab/>
        </w:r>
        <w:r w:rsidR="00271CB4" w:rsidDel="004D2CA7">
          <w:rPr>
            <w:rFonts w:ascii="Times New Roman" w:hAnsi="Times New Roman"/>
            <w:b/>
          </w:rPr>
          <w:tab/>
        </w:r>
        <w:r w:rsidR="00271CB4" w:rsidDel="004D2CA7">
          <w:rPr>
            <w:rFonts w:ascii="Times New Roman" w:hAnsi="Times New Roman"/>
            <w:b/>
          </w:rPr>
          <w:tab/>
        </w:r>
        <w:r w:rsidR="00256A92" w:rsidRPr="00F66CC0" w:rsidDel="004D2CA7">
          <w:rPr>
            <w:rFonts w:ascii="Times New Roman" w:eastAsia="宋体" w:hAnsi="Times New Roman"/>
            <w:iCs/>
            <w:kern w:val="0"/>
          </w:rPr>
          <w:delText>09/20</w:delText>
        </w:r>
        <w:r w:rsidR="00256A92" w:rsidRPr="00F66CC0" w:rsidDel="004D2CA7">
          <w:rPr>
            <w:rFonts w:ascii="Times New Roman" w:eastAsia="宋体" w:hAnsi="Times New Roman" w:hint="eastAsia"/>
            <w:iCs/>
            <w:kern w:val="0"/>
          </w:rPr>
          <w:delText>12</w:delText>
        </w:r>
        <w:r w:rsidR="00E90921" w:rsidRPr="00F66CC0" w:rsidDel="004D2CA7">
          <w:rPr>
            <w:rFonts w:ascii="Times New Roman" w:eastAsia="宋体" w:hAnsi="Times New Roman" w:hint="eastAsia"/>
            <w:iCs/>
            <w:kern w:val="0"/>
          </w:rPr>
          <w:delText xml:space="preserve"> </w:delText>
        </w:r>
        <w:r w:rsidR="00AC2034" w:rsidRPr="00F66CC0" w:rsidDel="004D2CA7">
          <w:rPr>
            <w:rFonts w:ascii="Times New Roman" w:eastAsia="宋体" w:hAnsi="Times New Roman"/>
            <w:iCs/>
            <w:kern w:val="0"/>
          </w:rPr>
          <w:delText>–</w:delText>
        </w:r>
        <w:r w:rsidR="00256A92" w:rsidRPr="00F66CC0" w:rsidDel="004D2CA7">
          <w:rPr>
            <w:rFonts w:ascii="Times New Roman" w:eastAsia="宋体" w:hAnsi="Times New Roman" w:hint="eastAsia"/>
            <w:iCs/>
            <w:kern w:val="0"/>
          </w:rPr>
          <w:delText xml:space="preserve"> 07/2016</w:delText>
        </w:r>
      </w:del>
    </w:p>
    <w:p w14:paraId="1EFE0271" w14:textId="686FF85B" w:rsidR="00D62604" w:rsidDel="00427B13" w:rsidRDefault="00271CB4" w:rsidP="00271CB4">
      <w:pPr>
        <w:autoSpaceDE w:val="0"/>
        <w:autoSpaceDN w:val="0"/>
        <w:adjustRightInd w:val="0"/>
        <w:snapToGrid w:val="0"/>
        <w:contextualSpacing/>
        <w:jc w:val="left"/>
        <w:rPr>
          <w:del w:id="76" w:author="FENGXIANG LI" w:date="2016-10-24T19:06:00Z"/>
          <w:rFonts w:ascii="Times New Roman" w:eastAsia="宋体" w:hAnsi="Times New Roman"/>
          <w:bCs/>
          <w:kern w:val="0"/>
        </w:rPr>
      </w:pPr>
      <w:r>
        <w:rPr>
          <w:rFonts w:ascii="Times New Roman" w:eastAsia="宋体" w:hAnsi="Times New Roman"/>
          <w:bCs/>
          <w:i/>
          <w:kern w:val="0"/>
        </w:rPr>
        <w:t xml:space="preserve"> </w:t>
      </w:r>
      <w:del w:id="77" w:author="FENGXIANG LI" w:date="2016-09-23T14:07:00Z">
        <w:r w:rsidR="00977B0B" w:rsidDel="00494E17">
          <w:rPr>
            <w:rFonts w:ascii="Times New Roman" w:eastAsia="宋体" w:hAnsi="Times New Roman"/>
            <w:bCs/>
            <w:i/>
            <w:kern w:val="0"/>
          </w:rPr>
          <w:delText xml:space="preserve"> </w:delText>
        </w:r>
      </w:del>
      <w:r w:rsidR="00F3471C" w:rsidRPr="00271CB4">
        <w:rPr>
          <w:rFonts w:ascii="Times New Roman" w:eastAsia="宋体" w:hAnsi="Times New Roman"/>
          <w:bCs/>
          <w:i/>
          <w:kern w:val="0"/>
        </w:rPr>
        <w:t xml:space="preserve">Bachelor Degree in </w:t>
      </w:r>
      <w:r w:rsidR="0083369A" w:rsidRPr="00271CB4">
        <w:rPr>
          <w:rFonts w:ascii="Times New Roman" w:eastAsia="宋体" w:hAnsi="Times New Roman"/>
          <w:bCs/>
          <w:i/>
          <w:kern w:val="0"/>
        </w:rPr>
        <w:t xml:space="preserve">Geographical Information </w:t>
      </w:r>
      <w:r w:rsidR="00D62604" w:rsidRPr="00271CB4">
        <w:rPr>
          <w:rFonts w:ascii="Times New Roman" w:eastAsia="宋体" w:hAnsi="Times New Roman"/>
          <w:bCs/>
          <w:i/>
          <w:kern w:val="0"/>
        </w:rPr>
        <w:t>System</w:t>
      </w:r>
      <w:r w:rsidR="00DF501F" w:rsidRPr="00271CB4">
        <w:rPr>
          <w:rFonts w:ascii="Times New Roman" w:eastAsia="宋体" w:hAnsi="Times New Roman"/>
          <w:bCs/>
          <w:i/>
          <w:kern w:val="0"/>
        </w:rPr>
        <w:t xml:space="preserve">, Peking University </w:t>
      </w:r>
      <w:r>
        <w:rPr>
          <w:rFonts w:ascii="Times New Roman" w:eastAsia="宋体" w:hAnsi="Times New Roman"/>
          <w:bCs/>
          <w:kern w:val="0"/>
        </w:rPr>
        <w:tab/>
      </w:r>
      <w:r>
        <w:rPr>
          <w:rFonts w:ascii="Times New Roman" w:eastAsia="宋体" w:hAnsi="Times New Roman"/>
          <w:bCs/>
          <w:kern w:val="0"/>
        </w:rPr>
        <w:tab/>
      </w:r>
      <w:r>
        <w:rPr>
          <w:rFonts w:ascii="Times New Roman" w:eastAsia="宋体" w:hAnsi="Times New Roman"/>
          <w:bCs/>
          <w:kern w:val="0"/>
        </w:rPr>
        <w:tab/>
      </w:r>
      <w:del w:id="78" w:author="FENGXIANG LI" w:date="2016-10-24T14:48:00Z">
        <w:r w:rsidR="004D6C1A" w:rsidDel="00524EB5">
          <w:rPr>
            <w:rFonts w:ascii="Times New Roman" w:eastAsia="宋体" w:hAnsi="Times New Roman"/>
            <w:bCs/>
            <w:kern w:val="0"/>
          </w:rPr>
          <w:delText xml:space="preserve">    </w:delText>
        </w:r>
        <w:r w:rsidR="004D6C1A" w:rsidDel="00524EB5">
          <w:rPr>
            <w:rFonts w:ascii="Times New Roman" w:eastAsia="宋体" w:hAnsi="Times New Roman"/>
            <w:bCs/>
            <w:kern w:val="0"/>
          </w:rPr>
          <w:tab/>
        </w:r>
      </w:del>
      <w:del w:id="79" w:author="FENGXIANG LI" w:date="2016-10-24T14:21:00Z">
        <w:r w:rsidR="00ED5273" w:rsidDel="00BF207B">
          <w:rPr>
            <w:rFonts w:ascii="Times New Roman" w:eastAsia="宋体" w:hAnsi="Times New Roman"/>
            <w:bCs/>
            <w:kern w:val="0"/>
          </w:rPr>
          <w:tab/>
        </w:r>
      </w:del>
      <w:del w:id="80" w:author="FENGXIANG LI" w:date="2016-09-23T14:22:00Z">
        <w:r w:rsidR="00ED5273" w:rsidDel="00532E58">
          <w:rPr>
            <w:rFonts w:ascii="Times New Roman" w:eastAsia="宋体" w:hAnsi="Times New Roman"/>
            <w:bCs/>
            <w:kern w:val="0"/>
          </w:rPr>
          <w:tab/>
        </w:r>
      </w:del>
      <w:r w:rsidR="00DF501F">
        <w:rPr>
          <w:rFonts w:ascii="Times New Roman" w:eastAsia="宋体" w:hAnsi="Times New Roman"/>
          <w:bCs/>
          <w:kern w:val="0"/>
        </w:rPr>
        <w:t>GPA:3.</w:t>
      </w:r>
      <w:ins w:id="81" w:author="FENGXIANG LI" w:date="2016-10-24T14:21:00Z">
        <w:r w:rsidR="00427B13">
          <w:rPr>
            <w:rFonts w:ascii="Times New Roman" w:eastAsia="宋体" w:hAnsi="Times New Roman"/>
            <w:bCs/>
            <w:kern w:val="0"/>
          </w:rPr>
          <w:t>5</w:t>
        </w:r>
      </w:ins>
      <w:del w:id="82" w:author="FENGXIANG LI" w:date="2016-10-24T14:20:00Z">
        <w:r w:rsidR="00DF501F" w:rsidDel="00BF207B">
          <w:rPr>
            <w:rFonts w:ascii="Times New Roman" w:eastAsia="宋体" w:hAnsi="Times New Roman"/>
            <w:bCs/>
            <w:kern w:val="0"/>
          </w:rPr>
          <w:delText>6</w:delText>
        </w:r>
        <w:r w:rsidR="00D62604" w:rsidDel="00BF207B">
          <w:rPr>
            <w:rFonts w:ascii="Times New Roman" w:eastAsia="宋体" w:hAnsi="Times New Roman"/>
            <w:bCs/>
            <w:kern w:val="0"/>
          </w:rPr>
          <w:delText>4</w:delText>
        </w:r>
      </w:del>
      <w:r w:rsidR="00D62604">
        <w:rPr>
          <w:rFonts w:ascii="Times New Roman" w:eastAsia="宋体" w:hAnsi="Times New Roman"/>
          <w:bCs/>
          <w:kern w:val="0"/>
        </w:rPr>
        <w:t>/4.00</w:t>
      </w:r>
      <w:ins w:id="83" w:author="FENGXIANG LI" w:date="2016-10-24T14:21:00Z">
        <w:r w:rsidR="00BF207B">
          <w:rPr>
            <w:rFonts w:ascii="Times New Roman" w:eastAsia="宋体" w:hAnsi="Times New Roman"/>
            <w:bCs/>
            <w:kern w:val="0"/>
          </w:rPr>
          <w:t xml:space="preserve"> RAN</w:t>
        </w:r>
        <w:r w:rsidR="00BF207B">
          <w:rPr>
            <w:rFonts w:ascii="Times New Roman" w:eastAsia="宋体" w:hAnsi="Times New Roman" w:hint="eastAsia"/>
            <w:bCs/>
            <w:kern w:val="0"/>
          </w:rPr>
          <w:t>K</w:t>
        </w:r>
      </w:ins>
      <w:ins w:id="84" w:author="FENGXIANG LI" w:date="2016-10-24T14:48:00Z">
        <w:r w:rsidR="00427B13">
          <w:rPr>
            <w:rFonts w:ascii="Times New Roman" w:eastAsia="宋体" w:hAnsi="Times New Roman"/>
            <w:bCs/>
            <w:kern w:val="0"/>
          </w:rPr>
          <w:t>: 10</w:t>
        </w:r>
        <w:r w:rsidR="00524EB5">
          <w:rPr>
            <w:rFonts w:ascii="Times New Roman" w:eastAsia="宋体" w:hAnsi="Times New Roman"/>
            <w:bCs/>
            <w:kern w:val="0"/>
          </w:rPr>
          <w:t>/24</w:t>
        </w:r>
      </w:ins>
    </w:p>
    <w:p w14:paraId="163A831D" w14:textId="77777777" w:rsidR="00427B13" w:rsidRDefault="00427B13" w:rsidP="00271CB4">
      <w:pPr>
        <w:autoSpaceDE w:val="0"/>
        <w:autoSpaceDN w:val="0"/>
        <w:adjustRightInd w:val="0"/>
        <w:snapToGrid w:val="0"/>
        <w:contextualSpacing/>
        <w:jc w:val="left"/>
        <w:rPr>
          <w:ins w:id="85" w:author="FENGXIANG LI" w:date="2016-10-25T15:37:00Z"/>
          <w:rFonts w:ascii="Times New Roman" w:eastAsia="宋体" w:hAnsi="Times New Roman"/>
          <w:bCs/>
          <w:kern w:val="0"/>
        </w:rPr>
      </w:pPr>
    </w:p>
    <w:p w14:paraId="15679762" w14:textId="194E4AD1" w:rsidR="00286D3C" w:rsidRDefault="00427B13" w:rsidP="00271CB4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eastAsia="宋体" w:hAnsi="Times New Roman"/>
          <w:bCs/>
          <w:kern w:val="0"/>
        </w:rPr>
      </w:pPr>
      <w:ins w:id="86" w:author="FENGXIANG LI" w:date="2016-10-25T15:37:00Z">
        <w:r>
          <w:rPr>
            <w:rFonts w:ascii="Times New Roman" w:eastAsia="宋体" w:hAnsi="Times New Roman"/>
            <w:bCs/>
            <w:i/>
            <w:kern w:val="0"/>
          </w:rPr>
          <w:t xml:space="preserve"> Minor Degree in Computer Science,Peking University</w:t>
        </w:r>
        <w:r>
          <w:rPr>
            <w:rFonts w:ascii="Times New Roman" w:eastAsia="宋体" w:hAnsi="Times New Roman"/>
            <w:bCs/>
            <w:i/>
            <w:kern w:val="0"/>
          </w:rPr>
          <w:tab/>
        </w:r>
        <w:r>
          <w:rPr>
            <w:rFonts w:ascii="Times New Roman" w:eastAsia="宋体" w:hAnsi="Times New Roman"/>
            <w:bCs/>
            <w:i/>
            <w:kern w:val="0"/>
          </w:rPr>
          <w:tab/>
        </w:r>
        <w:r>
          <w:rPr>
            <w:rFonts w:ascii="Times New Roman" w:eastAsia="宋体" w:hAnsi="Times New Roman"/>
            <w:bCs/>
            <w:i/>
            <w:kern w:val="0"/>
          </w:rPr>
          <w:tab/>
        </w:r>
        <w:r>
          <w:rPr>
            <w:rFonts w:ascii="Times New Roman" w:eastAsia="宋体" w:hAnsi="Times New Roman"/>
            <w:bCs/>
            <w:i/>
            <w:kern w:val="0"/>
          </w:rPr>
          <w:tab/>
        </w:r>
        <w:r>
          <w:rPr>
            <w:rFonts w:ascii="Times New Roman" w:eastAsia="宋体" w:hAnsi="Times New Roman"/>
            <w:bCs/>
            <w:i/>
            <w:kern w:val="0"/>
          </w:rPr>
          <w:tab/>
        </w:r>
        <w:r>
          <w:rPr>
            <w:rFonts w:ascii="Times New Roman" w:eastAsia="宋体" w:hAnsi="Times New Roman"/>
            <w:bCs/>
            <w:i/>
            <w:kern w:val="0"/>
          </w:rPr>
          <w:tab/>
        </w:r>
        <w:r>
          <w:rPr>
            <w:rFonts w:ascii="Times New Roman" w:eastAsia="宋体" w:hAnsi="Times New Roman"/>
            <w:bCs/>
            <w:i/>
            <w:kern w:val="0"/>
          </w:rPr>
          <w:tab/>
        </w:r>
        <w:r>
          <w:rPr>
            <w:rFonts w:ascii="Times New Roman" w:eastAsia="宋体" w:hAnsi="Times New Roman"/>
            <w:bCs/>
            <w:kern w:val="0"/>
          </w:rPr>
          <w:t>GPA:3.6/4.00 RAN</w:t>
        </w:r>
        <w:r>
          <w:rPr>
            <w:rFonts w:ascii="Times New Roman" w:eastAsia="宋体" w:hAnsi="Times New Roman" w:hint="eastAsia"/>
            <w:bCs/>
            <w:kern w:val="0"/>
          </w:rPr>
          <w:t>K</w:t>
        </w:r>
        <w:r>
          <w:rPr>
            <w:rFonts w:ascii="Times New Roman" w:eastAsia="宋体" w:hAnsi="Times New Roman"/>
            <w:bCs/>
            <w:kern w:val="0"/>
          </w:rPr>
          <w:t>: 12/48</w:t>
        </w:r>
      </w:ins>
      <w:del w:id="87" w:author="FENGXIANG LI" w:date="2016-10-24T19:06:00Z">
        <w:r w:rsidR="00271CB4" w:rsidDel="005613AC">
          <w:rPr>
            <w:rFonts w:ascii="Times New Roman" w:eastAsia="宋体" w:hAnsi="Times New Roman"/>
            <w:bCs/>
            <w:i/>
            <w:kern w:val="0"/>
          </w:rPr>
          <w:delText xml:space="preserve"> </w:delText>
        </w:r>
      </w:del>
      <w:del w:id="88" w:author="FENGXIANG LI" w:date="2016-09-23T14:07:00Z">
        <w:r w:rsidR="00977B0B" w:rsidDel="00494E17">
          <w:rPr>
            <w:rFonts w:ascii="Times New Roman" w:eastAsia="宋体" w:hAnsi="Times New Roman"/>
            <w:bCs/>
            <w:i/>
            <w:kern w:val="0"/>
          </w:rPr>
          <w:delText xml:space="preserve"> </w:delText>
        </w:r>
      </w:del>
      <w:del w:id="89" w:author="FENGXIANG LI" w:date="2016-10-24T19:06:00Z">
        <w:r w:rsidR="009D2CC7" w:rsidRPr="00271CB4" w:rsidDel="005613AC">
          <w:rPr>
            <w:rFonts w:ascii="Times New Roman" w:eastAsia="宋体" w:hAnsi="Times New Roman"/>
            <w:bCs/>
            <w:i/>
            <w:kern w:val="0"/>
          </w:rPr>
          <w:delText>Minor</w:delText>
        </w:r>
        <w:r w:rsidR="00F3471C" w:rsidRPr="00271CB4" w:rsidDel="005613AC">
          <w:rPr>
            <w:rFonts w:ascii="Times New Roman" w:eastAsia="宋体" w:hAnsi="Times New Roman" w:hint="eastAsia"/>
            <w:bCs/>
            <w:i/>
            <w:kern w:val="0"/>
          </w:rPr>
          <w:delText xml:space="preserve"> Degree in </w:delText>
        </w:r>
        <w:r w:rsidR="00BD17FB" w:rsidRPr="00271CB4" w:rsidDel="005613AC">
          <w:rPr>
            <w:rFonts w:ascii="Times New Roman" w:eastAsia="宋体" w:hAnsi="Times New Roman"/>
            <w:bCs/>
            <w:i/>
            <w:kern w:val="0"/>
          </w:rPr>
          <w:delText>Computer Science</w:delText>
        </w:r>
        <w:r w:rsidR="009D2CC7" w:rsidRPr="00271CB4" w:rsidDel="005613AC">
          <w:rPr>
            <w:rFonts w:ascii="Times New Roman" w:eastAsia="宋体" w:hAnsi="Times New Roman"/>
            <w:bCs/>
            <w:i/>
            <w:kern w:val="0"/>
          </w:rPr>
          <w:delText>, Peking University</w:delText>
        </w:r>
        <w:r w:rsidR="009D2CC7" w:rsidDel="005613AC">
          <w:rPr>
            <w:rFonts w:ascii="Times New Roman" w:eastAsia="宋体" w:hAnsi="Times New Roman"/>
            <w:bCs/>
            <w:kern w:val="0"/>
          </w:rPr>
          <w:delText xml:space="preserve"> </w:delText>
        </w:r>
        <w:r w:rsidR="00271CB4" w:rsidDel="005613AC">
          <w:rPr>
            <w:rFonts w:ascii="Times New Roman" w:eastAsia="宋体" w:hAnsi="Times New Roman"/>
            <w:bCs/>
            <w:kern w:val="0"/>
          </w:rPr>
          <w:tab/>
        </w:r>
        <w:r w:rsidR="00271CB4" w:rsidDel="005613AC">
          <w:rPr>
            <w:rFonts w:ascii="Times New Roman" w:eastAsia="宋体" w:hAnsi="Times New Roman"/>
            <w:bCs/>
            <w:kern w:val="0"/>
          </w:rPr>
          <w:tab/>
        </w:r>
        <w:r w:rsidR="00271CB4" w:rsidDel="005613AC">
          <w:rPr>
            <w:rFonts w:ascii="Times New Roman" w:eastAsia="宋体" w:hAnsi="Times New Roman"/>
            <w:bCs/>
            <w:kern w:val="0"/>
          </w:rPr>
          <w:tab/>
        </w:r>
        <w:r w:rsidR="00271CB4" w:rsidDel="005613AC">
          <w:rPr>
            <w:rFonts w:ascii="Times New Roman" w:eastAsia="宋体" w:hAnsi="Times New Roman"/>
            <w:bCs/>
            <w:kern w:val="0"/>
          </w:rPr>
          <w:tab/>
        </w:r>
        <w:r w:rsidR="00271CB4" w:rsidDel="005613AC">
          <w:rPr>
            <w:rFonts w:ascii="Times New Roman" w:eastAsia="宋体" w:hAnsi="Times New Roman"/>
            <w:bCs/>
            <w:kern w:val="0"/>
          </w:rPr>
          <w:tab/>
        </w:r>
        <w:r w:rsidR="00271CB4" w:rsidDel="005613AC">
          <w:rPr>
            <w:rFonts w:ascii="Times New Roman" w:eastAsia="宋体" w:hAnsi="Times New Roman"/>
            <w:bCs/>
            <w:kern w:val="0"/>
          </w:rPr>
          <w:tab/>
        </w:r>
        <w:r w:rsidR="00271CB4" w:rsidDel="005613AC">
          <w:rPr>
            <w:rFonts w:ascii="Times New Roman" w:eastAsia="宋体" w:hAnsi="Times New Roman"/>
            <w:bCs/>
            <w:kern w:val="0"/>
          </w:rPr>
          <w:tab/>
        </w:r>
        <w:r w:rsidR="00ED5273" w:rsidDel="005613AC">
          <w:rPr>
            <w:rFonts w:ascii="Times New Roman" w:eastAsia="宋体" w:hAnsi="Times New Roman"/>
            <w:bCs/>
            <w:kern w:val="0"/>
          </w:rPr>
          <w:tab/>
        </w:r>
        <w:r w:rsidR="00ED5273" w:rsidDel="005613AC">
          <w:rPr>
            <w:rFonts w:ascii="Times New Roman" w:eastAsia="宋体" w:hAnsi="Times New Roman"/>
            <w:bCs/>
            <w:kern w:val="0"/>
          </w:rPr>
          <w:tab/>
        </w:r>
      </w:del>
      <w:del w:id="90" w:author="FENGXIANG LI" w:date="2016-10-24T14:20:00Z">
        <w:r w:rsidR="00DF501F" w:rsidDel="00BF207B">
          <w:rPr>
            <w:rFonts w:ascii="Times New Roman" w:eastAsia="宋体" w:hAnsi="Times New Roman"/>
            <w:bCs/>
            <w:kern w:val="0"/>
          </w:rPr>
          <w:delText>GPA:3.69</w:delText>
        </w:r>
        <w:r w:rsidR="00D62604" w:rsidDel="00BF207B">
          <w:rPr>
            <w:rFonts w:ascii="Times New Roman" w:eastAsia="宋体" w:hAnsi="Times New Roman"/>
            <w:bCs/>
            <w:kern w:val="0"/>
          </w:rPr>
          <w:delText>/4.00</w:delText>
        </w:r>
      </w:del>
    </w:p>
    <w:p w14:paraId="5C1E85B2" w14:textId="1A654DF1" w:rsidR="00E12294" w:rsidRPr="00286D3C" w:rsidDel="00C269CD" w:rsidRDefault="00C269CD" w:rsidP="00286D3C">
      <w:pPr>
        <w:autoSpaceDE w:val="0"/>
        <w:autoSpaceDN w:val="0"/>
        <w:adjustRightInd w:val="0"/>
        <w:snapToGrid w:val="0"/>
        <w:contextualSpacing/>
        <w:jc w:val="left"/>
        <w:rPr>
          <w:del w:id="91" w:author="FENGXIANG LI" w:date="2016-10-24T19:36:00Z"/>
          <w:rFonts w:ascii="Times New Roman" w:eastAsia="宋体" w:hAnsi="Times New Roman"/>
          <w:bCs/>
          <w:kern w:val="0"/>
        </w:rPr>
      </w:pPr>
      <w:ins w:id="92" w:author="FENGXIANG LI" w:date="2016-10-24T19:36:00Z">
        <w:r>
          <w:rPr>
            <w:rFonts w:ascii="Times New Roman" w:eastAsia="宋体" w:hAnsi="Times New Roman"/>
            <w:iCs/>
            <w:kern w:val="0"/>
          </w:rPr>
          <w:t xml:space="preserve">Related </w:t>
        </w:r>
      </w:ins>
      <w:del w:id="93" w:author="FENGXIANG LI" w:date="2016-10-24T19:29:00Z">
        <w:r w:rsidR="002B347E" w:rsidDel="004D2CA7">
          <w:rPr>
            <w:rFonts w:ascii="Times New Roman" w:eastAsia="宋体" w:hAnsi="Times New Roman"/>
            <w:iCs/>
            <w:kern w:val="0"/>
          </w:rPr>
          <w:delText xml:space="preserve"> </w:delText>
        </w:r>
      </w:del>
      <w:del w:id="94" w:author="FENGXIANG LI" w:date="2016-09-23T14:07:00Z">
        <w:r w:rsidR="00977B0B" w:rsidDel="00494E17">
          <w:rPr>
            <w:rFonts w:ascii="Times New Roman" w:eastAsia="宋体" w:hAnsi="Times New Roman"/>
            <w:iCs/>
            <w:kern w:val="0"/>
          </w:rPr>
          <w:delText xml:space="preserve"> </w:delText>
        </w:r>
      </w:del>
      <w:r w:rsidR="00E12294" w:rsidRPr="00286D3C">
        <w:rPr>
          <w:rFonts w:ascii="Times New Roman" w:eastAsia="宋体" w:hAnsi="Times New Roman"/>
          <w:bCs/>
          <w:kern w:val="0"/>
        </w:rPr>
        <w:t xml:space="preserve">Courses: Introduction to Computation, </w:t>
      </w:r>
      <w:ins w:id="95" w:author="FENGXIANG LI" w:date="2016-10-24T19:24:00Z">
        <w:r w:rsidR="00575488" w:rsidRPr="00575488">
          <w:rPr>
            <w:rFonts w:ascii="Times New Roman" w:eastAsia="宋体" w:hAnsi="Times New Roman"/>
            <w:bCs/>
            <w:kern w:val="0"/>
          </w:rPr>
          <w:t>Operating System Principle</w:t>
        </w:r>
      </w:ins>
      <w:del w:id="96" w:author="FENGXIANG LI" w:date="2016-10-24T19:24:00Z">
        <w:r w:rsidR="00E12294" w:rsidRPr="00286D3C" w:rsidDel="00575488">
          <w:rPr>
            <w:rFonts w:ascii="Times New Roman" w:eastAsia="宋体" w:hAnsi="Times New Roman"/>
            <w:bCs/>
            <w:kern w:val="0"/>
          </w:rPr>
          <w:delText>Operating System</w:delText>
        </w:r>
      </w:del>
      <w:r w:rsidR="00E12294" w:rsidRPr="00286D3C">
        <w:rPr>
          <w:rFonts w:ascii="Times New Roman" w:eastAsia="宋体" w:hAnsi="Times New Roman"/>
          <w:bCs/>
          <w:kern w:val="0"/>
        </w:rPr>
        <w:t>,</w:t>
      </w:r>
      <w:ins w:id="97" w:author="FENGXIANG LI" w:date="2016-09-23T14:07:00Z">
        <w:r w:rsidR="00494E17">
          <w:rPr>
            <w:rFonts w:ascii="Times New Roman" w:eastAsia="宋体" w:hAnsi="Times New Roman"/>
            <w:bCs/>
            <w:kern w:val="0"/>
          </w:rPr>
          <w:t xml:space="preserve"> </w:t>
        </w:r>
      </w:ins>
      <w:del w:id="98" w:author="FENGXIANG LI" w:date="2016-09-23T14:05:00Z">
        <w:r w:rsidR="00E12294" w:rsidRPr="00286D3C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99" w:author="FENGXIANG LI" w:date="2016-10-24T19:23:00Z">
        <w:r w:rsidR="00E12294" w:rsidRPr="00286D3C" w:rsidDel="00575488">
          <w:rPr>
            <w:rFonts w:ascii="Times New Roman" w:eastAsia="宋体" w:hAnsi="Times New Roman"/>
            <w:bCs/>
            <w:kern w:val="0"/>
          </w:rPr>
          <w:delText xml:space="preserve">Web Data Mining, </w:delText>
        </w:r>
      </w:del>
      <w:r w:rsidR="00E12294" w:rsidRPr="00286D3C">
        <w:rPr>
          <w:rFonts w:ascii="Times New Roman" w:eastAsia="宋体" w:hAnsi="Times New Roman"/>
          <w:bCs/>
          <w:kern w:val="0"/>
        </w:rPr>
        <w:t>C++ Programming Language,</w:t>
      </w:r>
      <w:ins w:id="100" w:author="FENGXIANG LI" w:date="2016-09-23T14:07:00Z">
        <w:r w:rsidR="00494E17">
          <w:rPr>
            <w:rFonts w:ascii="Times New Roman" w:eastAsia="宋体" w:hAnsi="Times New Roman"/>
            <w:bCs/>
            <w:kern w:val="0"/>
          </w:rPr>
          <w:t xml:space="preserve"> </w:t>
        </w:r>
      </w:ins>
      <w:ins w:id="101" w:author="FENGXIANG LI" w:date="2016-10-24T19:30:00Z">
        <w:r w:rsidR="004D2CA7">
          <w:rPr>
            <w:rFonts w:ascii="Times New Roman" w:eastAsia="宋体" w:hAnsi="Times New Roman"/>
            <w:bCs/>
            <w:kern w:val="0"/>
          </w:rPr>
          <w:t xml:space="preserve">Database </w:t>
        </w:r>
      </w:ins>
      <w:ins w:id="102" w:author="FENGXIANG LI" w:date="2016-10-24T19:36:00Z">
        <w:r>
          <w:rPr>
            <w:rFonts w:ascii="Times New Roman" w:eastAsia="宋体" w:hAnsi="Times New Roman"/>
            <w:bCs/>
            <w:kern w:val="0"/>
          </w:rPr>
          <w:t>System</w:t>
        </w:r>
        <w:r w:rsidRPr="00575488">
          <w:rPr>
            <w:rFonts w:ascii="Times New Roman" w:eastAsia="宋体" w:hAnsi="Times New Roman"/>
            <w:bCs/>
            <w:kern w:val="0"/>
          </w:rPr>
          <w:t xml:space="preserve"> Algorithm</w:t>
        </w:r>
      </w:ins>
      <w:ins w:id="103" w:author="FENGXIANG LI" w:date="2016-10-24T19:24:00Z">
        <w:r w:rsidR="00575488" w:rsidRPr="00575488">
          <w:rPr>
            <w:rFonts w:ascii="Times New Roman" w:eastAsia="宋体" w:hAnsi="Times New Roman"/>
            <w:bCs/>
            <w:kern w:val="0"/>
          </w:rPr>
          <w:t xml:space="preserve"> and Data Structures and Computer Operation</w:t>
        </w:r>
      </w:ins>
      <w:ins w:id="104" w:author="FENGXIANG LI" w:date="2016-10-24T19:29:00Z">
        <w:r w:rsidR="004D2CA7">
          <w:rPr>
            <w:rFonts w:ascii="Times New Roman" w:eastAsia="宋体" w:hAnsi="Times New Roman"/>
            <w:bCs/>
            <w:kern w:val="0"/>
          </w:rPr>
          <w:t>,</w:t>
        </w:r>
      </w:ins>
      <w:ins w:id="105" w:author="FENGXIANG LI" w:date="2016-10-24T19:30:00Z">
        <w:r w:rsidR="004D2CA7">
          <w:t xml:space="preserve"> </w:t>
        </w:r>
        <w:r w:rsidR="004D2CA7" w:rsidRPr="004D2CA7">
          <w:rPr>
            <w:rFonts w:ascii="Times New Roman" w:eastAsia="宋体" w:hAnsi="Times New Roman"/>
            <w:bCs/>
            <w:kern w:val="0"/>
          </w:rPr>
          <w:t>Introduction to Computer Graphics</w:t>
        </w:r>
        <w:r w:rsidR="004D2CA7">
          <w:rPr>
            <w:rFonts w:ascii="Times New Roman" w:eastAsia="宋体" w:hAnsi="Times New Roman"/>
            <w:bCs/>
            <w:kern w:val="0"/>
          </w:rPr>
          <w:t>,</w:t>
        </w:r>
        <w:r w:rsidR="004D2CA7" w:rsidRPr="004D2CA7">
          <w:rPr>
            <w:rFonts w:ascii="Times New Roman" w:eastAsia="宋体" w:hAnsi="Times New Roman"/>
            <w:bCs/>
            <w:kern w:val="0"/>
          </w:rPr>
          <w:t xml:space="preserve"> </w:t>
        </w:r>
        <w:r w:rsidR="004D2CA7">
          <w:rPr>
            <w:rFonts w:ascii="Times New Roman" w:eastAsia="宋体" w:hAnsi="Times New Roman"/>
            <w:bCs/>
            <w:kern w:val="0"/>
          </w:rPr>
          <w:t>JAVA</w:t>
        </w:r>
        <w:r>
          <w:rPr>
            <w:rFonts w:ascii="Times New Roman" w:eastAsia="宋体" w:hAnsi="Times New Roman"/>
            <w:bCs/>
            <w:kern w:val="0"/>
          </w:rPr>
          <w:t xml:space="preserve"> </w:t>
        </w:r>
        <w:r w:rsidR="004D2CA7">
          <w:rPr>
            <w:rFonts w:ascii="Times New Roman" w:eastAsia="宋体" w:hAnsi="Times New Roman"/>
            <w:bCs/>
            <w:kern w:val="0"/>
          </w:rPr>
          <w:t xml:space="preserve">Programming, </w:t>
        </w:r>
      </w:ins>
      <w:del w:id="106" w:author="FENGXIANG LI" w:date="2016-09-23T14:05:00Z">
        <w:r w:rsidR="00E12294" w:rsidRPr="00286D3C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</w:p>
    <w:p w14:paraId="2B9216BA" w14:textId="7BACEE11" w:rsidR="00286D3C" w:rsidRPr="004D2CA7" w:rsidRDefault="002B347E" w:rsidP="00286D3C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hAnsi="Times New Roman"/>
          <w:rPrChange w:id="107" w:author="FENGXIANG LI" w:date="2016-10-24T19:31:00Z">
            <w:rPr>
              <w:rFonts w:ascii="Times New Roman" w:eastAsia="宋体" w:hAnsi="Times New Roman"/>
              <w:bCs/>
              <w:kern w:val="0"/>
            </w:rPr>
          </w:rPrChange>
        </w:rPr>
      </w:pPr>
      <w:del w:id="108" w:author="FENGXIANG LI" w:date="2016-10-24T19:24:00Z">
        <w:r w:rsidRPr="00286D3C" w:rsidDel="00575488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109" w:author="FENGXIANG LI" w:date="2016-09-23T14:07:00Z">
        <w:r w:rsidR="00977B0B" w:rsidRPr="00286D3C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110" w:author="FENGXIANG LI" w:date="2016-10-24T19:24:00Z">
        <w:r w:rsidR="00271CB4" w:rsidRPr="00286D3C" w:rsidDel="00575488">
          <w:rPr>
            <w:rFonts w:ascii="Times New Roman" w:eastAsia="宋体" w:hAnsi="Times New Roman"/>
            <w:bCs/>
            <w:kern w:val="0"/>
          </w:rPr>
          <w:delText>Discrete Math</w:delText>
        </w:r>
        <w:r w:rsidR="00977B0B" w:rsidRPr="00286D3C" w:rsidDel="00575488">
          <w:rPr>
            <w:rFonts w:ascii="Times New Roman" w:eastAsia="宋体" w:hAnsi="Times New Roman"/>
            <w:bCs/>
            <w:kern w:val="0"/>
          </w:rPr>
          <w:delText xml:space="preserve">ematics, </w:delText>
        </w:r>
      </w:del>
      <w:del w:id="111" w:author="FENGXIANG LI" w:date="2016-10-24T19:30:00Z">
        <w:r w:rsidR="00977B0B" w:rsidRPr="00286D3C" w:rsidDel="004D2CA7">
          <w:rPr>
            <w:rFonts w:ascii="Times New Roman" w:eastAsia="宋体" w:hAnsi="Times New Roman"/>
            <w:bCs/>
            <w:kern w:val="0"/>
          </w:rPr>
          <w:delText xml:space="preserve">Database System, </w:delText>
        </w:r>
        <w:r w:rsidR="004D6C1A" w:rsidDel="004D2CA7">
          <w:rPr>
            <w:rFonts w:ascii="Times New Roman" w:eastAsia="宋体" w:hAnsi="Times New Roman"/>
            <w:bCs/>
            <w:kern w:val="0"/>
          </w:rPr>
          <w:delText>JAVA</w:delText>
        </w:r>
        <w:r w:rsidR="00286D3C" w:rsidRPr="00286D3C" w:rsidDel="004D2CA7">
          <w:rPr>
            <w:rFonts w:ascii="Times New Roman" w:eastAsia="宋体" w:hAnsi="Times New Roman"/>
            <w:bCs/>
            <w:kern w:val="0"/>
          </w:rPr>
          <w:delText xml:space="preserve"> Programming, </w:delText>
        </w:r>
      </w:del>
      <w:del w:id="112" w:author="FENGXIANG LI" w:date="2016-10-24T19:23:00Z">
        <w:r w:rsidR="00286D3C" w:rsidRPr="00286D3C" w:rsidDel="00575488">
          <w:rPr>
            <w:rFonts w:ascii="Times New Roman" w:eastAsia="宋体" w:hAnsi="Times New Roman"/>
            <w:bCs/>
            <w:kern w:val="0"/>
          </w:rPr>
          <w:delText xml:space="preserve">iOS </w:delText>
        </w:r>
      </w:del>
      <w:del w:id="113" w:author="FENGXIANG LI" w:date="2016-10-12T15:51:00Z">
        <w:r w:rsidR="00286D3C" w:rsidRPr="00286D3C" w:rsidDel="00B343D2">
          <w:rPr>
            <w:rFonts w:ascii="Times New Roman" w:eastAsia="宋体" w:hAnsi="Times New Roman"/>
            <w:bCs/>
            <w:kern w:val="0"/>
          </w:rPr>
          <w:delText>p</w:delText>
        </w:r>
      </w:del>
      <w:del w:id="114" w:author="FENGXIANG LI" w:date="2016-10-24T19:23:00Z">
        <w:r w:rsidR="00286D3C" w:rsidRPr="00286D3C" w:rsidDel="00575488">
          <w:rPr>
            <w:rFonts w:ascii="Times New Roman" w:eastAsia="宋体" w:hAnsi="Times New Roman"/>
            <w:bCs/>
            <w:kern w:val="0"/>
          </w:rPr>
          <w:delText xml:space="preserve">rogramming, </w:delText>
        </w:r>
      </w:del>
      <w:r w:rsidR="00F66CC0" w:rsidRPr="00286D3C">
        <w:rPr>
          <w:rFonts w:ascii="Times New Roman" w:eastAsia="宋体" w:hAnsi="Times New Roman"/>
          <w:bCs/>
          <w:kern w:val="0"/>
        </w:rPr>
        <w:t xml:space="preserve">Software Engineering, </w:t>
      </w:r>
      <w:del w:id="115" w:author="FENGXIANG LI" w:date="2016-10-24T19:23:00Z">
        <w:r w:rsidR="00286D3C" w:rsidRPr="00286D3C" w:rsidDel="00575488">
          <w:rPr>
            <w:rFonts w:ascii="Times New Roman" w:eastAsia="宋体" w:hAnsi="Times New Roman"/>
            <w:bCs/>
            <w:kern w:val="0"/>
          </w:rPr>
          <w:delText xml:space="preserve">Computer </w:delText>
        </w:r>
      </w:del>
      <w:ins w:id="116" w:author="FENGXIANG LI" w:date="2016-10-24T19:23:00Z">
        <w:r w:rsidR="00575488" w:rsidRPr="00575488">
          <w:rPr>
            <w:rFonts w:ascii="Times New Roman" w:eastAsia="宋体" w:hAnsi="Times New Roman"/>
            <w:bCs/>
            <w:kern w:val="0"/>
          </w:rPr>
          <w:t>WebGIS</w:t>
        </w:r>
        <w:r w:rsidR="00575488">
          <w:rPr>
            <w:rFonts w:ascii="Times New Roman" w:eastAsia="宋体" w:hAnsi="Times New Roman"/>
            <w:bCs/>
            <w:kern w:val="0"/>
          </w:rPr>
          <w:t xml:space="preserve"> Network</w:t>
        </w:r>
      </w:ins>
      <w:ins w:id="117" w:author="FENGXIANG LI" w:date="2016-10-24T19:28:00Z">
        <w:r w:rsidR="004D2CA7">
          <w:rPr>
            <w:rFonts w:ascii="Times New Roman" w:eastAsia="宋体" w:hAnsi="Times New Roman"/>
            <w:bCs/>
            <w:kern w:val="0"/>
          </w:rPr>
          <w:t xml:space="preserve">, </w:t>
        </w:r>
      </w:ins>
      <w:ins w:id="118" w:author="FENGXIANG LI" w:date="2016-10-24T19:31:00Z">
        <w:r w:rsidR="004D2CA7" w:rsidRPr="00286D3C">
          <w:rPr>
            <w:rFonts w:ascii="Times New Roman" w:eastAsia="宋体" w:hAnsi="Times New Roman"/>
            <w:bCs/>
            <w:kern w:val="0"/>
          </w:rPr>
          <w:t>Parallel Programming</w:t>
        </w:r>
        <w:r w:rsidR="004D2CA7">
          <w:rPr>
            <w:rFonts w:ascii="Times New Roman" w:eastAsia="宋体" w:hAnsi="Times New Roman"/>
            <w:bCs/>
            <w:kern w:val="0"/>
          </w:rPr>
          <w:t xml:space="preserve"> and Distributed Computing </w:t>
        </w:r>
      </w:ins>
    </w:p>
    <w:p w14:paraId="4AA86138" w14:textId="6AB9879C" w:rsidR="004D6C1A" w:rsidDel="002576A7" w:rsidRDefault="00286D3C">
      <w:pPr>
        <w:autoSpaceDE w:val="0"/>
        <w:autoSpaceDN w:val="0"/>
        <w:adjustRightInd w:val="0"/>
        <w:snapToGrid w:val="0"/>
        <w:contextualSpacing/>
        <w:jc w:val="left"/>
        <w:rPr>
          <w:del w:id="119" w:author="FENGXIANG LI" w:date="2016-10-24T19:06:00Z"/>
          <w:rFonts w:ascii="Times New Roman" w:eastAsia="宋体" w:hAnsi="Times New Roman"/>
          <w:bCs/>
          <w:kern w:val="0"/>
        </w:rPr>
        <w:pPrChange w:id="120" w:author="FENGXIANG LI" w:date="2016-10-24T19:06:00Z">
          <w:pPr/>
        </w:pPrChange>
      </w:pPr>
      <w:del w:id="121" w:author="FENGXIANG LI" w:date="2016-10-24T19:23:00Z">
        <w:r w:rsidRPr="00286D3C" w:rsidDel="00575488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122" w:author="FENGXIANG LI" w:date="2016-09-23T14:07:00Z">
        <w:r w:rsidRPr="00286D3C" w:rsidDel="00494E1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123" w:author="FENGXIANG LI" w:date="2016-10-24T19:23:00Z">
        <w:r w:rsidRPr="00286D3C" w:rsidDel="00575488">
          <w:rPr>
            <w:rFonts w:ascii="Times New Roman" w:eastAsia="宋体" w:hAnsi="Times New Roman"/>
            <w:bCs/>
            <w:kern w:val="0"/>
          </w:rPr>
          <w:delText>Networks</w:delText>
        </w:r>
      </w:del>
      <w:del w:id="124" w:author="FENGXIANG LI" w:date="2016-10-24T19:24:00Z">
        <w:r w:rsidRPr="00286D3C" w:rsidDel="00575488">
          <w:rPr>
            <w:rFonts w:ascii="Times New Roman" w:eastAsia="宋体" w:hAnsi="Times New Roman"/>
            <w:bCs/>
            <w:kern w:val="0"/>
          </w:rPr>
          <w:delText>,</w:delText>
        </w:r>
      </w:del>
      <w:del w:id="125" w:author="FENGXIANG LI" w:date="2016-10-24T19:28:00Z">
        <w:r w:rsidRPr="00286D3C" w:rsidDel="004D2CA7">
          <w:rPr>
            <w:rFonts w:ascii="Times New Roman" w:eastAsia="宋体" w:hAnsi="Times New Roman"/>
            <w:bCs/>
            <w:kern w:val="0"/>
          </w:rPr>
          <w:delText xml:space="preserve"> </w:delText>
        </w:r>
      </w:del>
      <w:del w:id="126" w:author="FENGXIANG LI" w:date="2016-10-24T19:31:00Z">
        <w:r w:rsidRPr="00286D3C" w:rsidDel="004D2CA7">
          <w:rPr>
            <w:rFonts w:ascii="Times New Roman" w:eastAsia="宋体" w:hAnsi="Times New Roman"/>
            <w:bCs/>
            <w:kern w:val="0"/>
          </w:rPr>
          <w:delText xml:space="preserve">Parallel </w:delText>
        </w:r>
      </w:del>
      <w:del w:id="127" w:author="FENGXIANG LI" w:date="2016-10-19T15:49:00Z">
        <w:r w:rsidRPr="00286D3C" w:rsidDel="00291974">
          <w:rPr>
            <w:rFonts w:ascii="Times New Roman" w:eastAsia="宋体" w:hAnsi="Times New Roman"/>
            <w:bCs/>
            <w:kern w:val="0"/>
          </w:rPr>
          <w:delText>Programming</w:delText>
        </w:r>
      </w:del>
    </w:p>
    <w:p w14:paraId="0A9AF9AA" w14:textId="77777777" w:rsidR="00F66CC0" w:rsidDel="002576A7" w:rsidRDefault="00F66CC0">
      <w:pPr>
        <w:autoSpaceDE w:val="0"/>
        <w:autoSpaceDN w:val="0"/>
        <w:adjustRightInd w:val="0"/>
        <w:snapToGrid w:val="0"/>
        <w:contextualSpacing/>
        <w:jc w:val="left"/>
        <w:rPr>
          <w:del w:id="128" w:author="FENGXIANG LI" w:date="2016-10-24T14:51:00Z"/>
          <w:rFonts w:ascii="Times New Roman" w:hAnsi="Times New Roman"/>
        </w:rPr>
        <w:pPrChange w:id="129" w:author="FENGXIANG LI" w:date="2016-10-24T19:06:00Z">
          <w:pPr/>
        </w:pPrChange>
      </w:pPr>
    </w:p>
    <w:p w14:paraId="628BABCE" w14:textId="0183E2E2" w:rsidR="00876B67" w:rsidRPr="00876B67" w:rsidDel="005413D3" w:rsidRDefault="00F66CC0" w:rsidP="00A30DB2">
      <w:pPr>
        <w:snapToGrid w:val="0"/>
        <w:ind w:rightChars="-42" w:right="-84"/>
        <w:outlineLvl w:val="0"/>
        <w:rPr>
          <w:del w:id="130" w:author="FENGXIANG LI" w:date="2016-10-24T14:50:00Z"/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5" w:color="auto" w:fill="FFFFFF"/>
        </w:rPr>
      </w:pPr>
      <w:del w:id="131" w:author="FENGXIANG LI" w:date="2016-10-24T14:50:00Z">
        <w:r w:rsidDel="005413D3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TECHNICAL KNOWLEDGE   </w:delText>
        </w:r>
        <w:r w:rsidR="00876B67" w:rsidRPr="00876B67" w:rsidDel="005413D3">
          <w:rPr>
            <w:rFonts w:ascii="Times New Roman" w:eastAsia="宋体" w:hAnsi="Times New Roman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                           </w:delText>
        </w:r>
        <w:r w:rsidR="00271CB4" w:rsidDel="005413D3">
          <w:rPr>
            <w:rFonts w:ascii="Times New Roman" w:eastAsia="宋体" w:hAnsi="Times New Roman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</w:delText>
        </w:r>
        <w:r w:rsidR="00876B67" w:rsidRPr="00876B67" w:rsidDel="005413D3">
          <w:rPr>
            <w:rFonts w:ascii="Times New Roman" w:eastAsia="宋体" w:hAnsi="Times New Roman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                                                   </w:delText>
        </w:r>
      </w:del>
    </w:p>
    <w:p w14:paraId="49A8018B" w14:textId="632C6965" w:rsidR="00EA0C63" w:rsidDel="005413D3" w:rsidRDefault="00E12294" w:rsidP="00A30DB2">
      <w:pPr>
        <w:outlineLvl w:val="0"/>
        <w:rPr>
          <w:del w:id="132" w:author="FENGXIANG LI" w:date="2016-10-24T14:50:00Z"/>
          <w:rFonts w:ascii="Times New Roman" w:hAnsi="Times New Roman"/>
        </w:rPr>
      </w:pPr>
      <w:del w:id="133" w:author="FENGXIANG LI" w:date="2016-10-24T14:50:00Z">
        <w:r w:rsidRPr="00977B0B" w:rsidDel="005413D3">
          <w:rPr>
            <w:rFonts w:ascii="Times New Roman" w:hAnsi="Times New Roman"/>
            <w:b/>
          </w:rPr>
          <w:delText>Programming</w:delText>
        </w:r>
        <w:r w:rsidR="00876B67" w:rsidDel="005413D3">
          <w:rPr>
            <w:rFonts w:ascii="Times New Roman" w:hAnsi="Times New Roman"/>
          </w:rPr>
          <w:delText>:</w:delText>
        </w:r>
        <w:r w:rsidR="009145E5" w:rsidDel="005413D3">
          <w:rPr>
            <w:rFonts w:ascii="Times New Roman" w:hAnsi="Times New Roman"/>
          </w:rPr>
          <w:delText xml:space="preserve"> </w:delText>
        </w:r>
        <w:r w:rsidR="00EA0C63" w:rsidDel="005413D3">
          <w:rPr>
            <w:rFonts w:ascii="Times New Roman" w:hAnsi="Times New Roman"/>
          </w:rPr>
          <w:tab/>
        </w:r>
        <w:r w:rsidR="00EA0C63" w:rsidDel="005413D3">
          <w:rPr>
            <w:rFonts w:ascii="Times New Roman" w:hAnsi="Times New Roman"/>
          </w:rPr>
          <w:tab/>
        </w:r>
        <w:r w:rsidR="00EA0C63" w:rsidDel="005413D3">
          <w:rPr>
            <w:rFonts w:ascii="Times New Roman" w:hAnsi="Times New Roman"/>
          </w:rPr>
          <w:tab/>
        </w:r>
      </w:del>
      <w:del w:id="134" w:author="FENGXIANG LI" w:date="2016-09-23T14:23:00Z">
        <w:r w:rsidR="00977B0B" w:rsidDel="00373E25">
          <w:rPr>
            <w:rFonts w:ascii="Times New Roman" w:hAnsi="Times New Roman"/>
          </w:rPr>
          <w:delText xml:space="preserve">Proficient in </w:delText>
        </w:r>
      </w:del>
      <w:del w:id="135" w:author="FENGXIANG LI" w:date="2016-10-24T14:50:00Z">
        <w:r w:rsidR="00977B0B" w:rsidDel="005413D3">
          <w:rPr>
            <w:rFonts w:ascii="Times New Roman" w:hAnsi="Times New Roman"/>
          </w:rPr>
          <w:delText>Java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EA0C63" w:rsidDel="005413D3">
          <w:rPr>
            <w:rFonts w:ascii="Times New Roman" w:hAnsi="Times New Roman"/>
          </w:rPr>
          <w:delText>Python</w:delText>
        </w:r>
      </w:del>
      <w:del w:id="136" w:author="FENGXIANG LI" w:date="2016-09-23T14:23:00Z">
        <w:r w:rsidR="00EA0C63" w:rsidDel="00373E25">
          <w:rPr>
            <w:rFonts w:ascii="Times New Roman" w:hAnsi="Times New Roman"/>
          </w:rPr>
          <w:delText xml:space="preserve">, Familiar with </w:delText>
        </w:r>
      </w:del>
      <w:del w:id="137" w:author="FENGXIANG LI" w:date="2016-10-24T14:50:00Z">
        <w:r w:rsidR="00EA0C63" w:rsidDel="005413D3">
          <w:rPr>
            <w:rFonts w:ascii="Times New Roman" w:hAnsi="Times New Roman"/>
          </w:rPr>
          <w:delText>C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EA0C63" w:rsidDel="005413D3">
          <w:rPr>
            <w:rFonts w:ascii="Times New Roman" w:hAnsi="Times New Roman"/>
          </w:rPr>
          <w:delText>C++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EA0C63" w:rsidDel="005413D3">
          <w:rPr>
            <w:rFonts w:ascii="Times New Roman" w:hAnsi="Times New Roman"/>
          </w:rPr>
          <w:delText>Objective-C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271CB4" w:rsidDel="005413D3">
          <w:rPr>
            <w:rFonts w:ascii="Times New Roman" w:hAnsi="Times New Roman"/>
          </w:rPr>
          <w:delText>Swift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271CB4" w:rsidDel="005413D3">
          <w:rPr>
            <w:rFonts w:ascii="Times New Roman" w:hAnsi="Times New Roman"/>
          </w:rPr>
          <w:delText>JavaScript</w:delText>
        </w:r>
      </w:del>
    </w:p>
    <w:p w14:paraId="4534E484" w14:textId="0E218342" w:rsidR="00D62604" w:rsidDel="005413D3" w:rsidRDefault="00EA0C63" w:rsidP="00876B67">
      <w:pPr>
        <w:rPr>
          <w:del w:id="138" w:author="FENGXIANG LI" w:date="2016-10-24T14:50:00Z"/>
          <w:rFonts w:ascii="Times New Roman" w:hAnsi="Times New Roman"/>
        </w:rPr>
      </w:pPr>
      <w:del w:id="139" w:author="FENGXIANG LI" w:date="2016-10-24T14:50:00Z">
        <w:r w:rsidRPr="00977B0B" w:rsidDel="005413D3">
          <w:rPr>
            <w:rFonts w:ascii="Times New Roman" w:hAnsi="Times New Roman" w:hint="eastAsia"/>
            <w:b/>
          </w:rPr>
          <w:delText xml:space="preserve">Web </w:delText>
        </w:r>
        <w:r w:rsidR="00E12294" w:rsidRPr="00977B0B" w:rsidDel="005413D3">
          <w:rPr>
            <w:rFonts w:ascii="Times New Roman" w:hAnsi="Times New Roman"/>
            <w:b/>
          </w:rPr>
          <w:delText>Development</w:delText>
        </w:r>
        <w:r w:rsidDel="005413D3">
          <w:rPr>
            <w:rFonts w:ascii="Times New Roman" w:hAnsi="Times New Roman" w:hint="eastAsia"/>
          </w:rPr>
          <w:delText xml:space="preserve">: </w:delText>
        </w:r>
        <w:r w:rsidR="00E12294" w:rsidDel="005413D3">
          <w:rPr>
            <w:rFonts w:ascii="Times New Roman" w:hAnsi="Times New Roman"/>
          </w:rPr>
          <w:tab/>
        </w:r>
        <w:r w:rsidR="00E12294" w:rsidDel="005413D3">
          <w:rPr>
            <w:rFonts w:ascii="Times New Roman" w:hAnsi="Times New Roman"/>
          </w:rPr>
          <w:tab/>
          <w:delText>SpringMVC</w:delText>
        </w:r>
      </w:del>
      <w:del w:id="140" w:author="FENGXIANG LI" w:date="2016-09-23T14:23:00Z">
        <w:r w:rsidR="00E12294" w:rsidDel="00373E25">
          <w:rPr>
            <w:rFonts w:ascii="Times New Roman" w:hAnsi="Times New Roman"/>
          </w:rPr>
          <w:delText xml:space="preserve">, </w:delText>
        </w:r>
      </w:del>
      <w:del w:id="141" w:author="FENGXIANG LI" w:date="2016-10-19T15:53:00Z">
        <w:r w:rsidR="00E12294" w:rsidDel="00AD35C1">
          <w:rPr>
            <w:rFonts w:ascii="Times New Roman" w:hAnsi="Times New Roman"/>
          </w:rPr>
          <w:delText>Bootstrap</w:delText>
        </w:r>
      </w:del>
      <w:del w:id="142" w:author="FENGXIANG LI" w:date="2016-09-23T14:23:00Z">
        <w:r w:rsidR="00E12294" w:rsidDel="00373E25">
          <w:rPr>
            <w:rFonts w:ascii="Times New Roman" w:hAnsi="Times New Roman"/>
          </w:rPr>
          <w:delText xml:space="preserve">, </w:delText>
        </w:r>
      </w:del>
      <w:del w:id="143" w:author="FENGXIANG LI" w:date="2016-10-24T14:50:00Z">
        <w:r w:rsidR="00E12294" w:rsidDel="005413D3">
          <w:rPr>
            <w:rFonts w:ascii="Times New Roman" w:hAnsi="Times New Roman"/>
          </w:rPr>
          <w:delText>JQuery</w:delText>
        </w:r>
      </w:del>
      <w:del w:id="144" w:author="FENGXIANG LI" w:date="2016-09-23T14:23:00Z">
        <w:r w:rsidR="00E12294" w:rsidDel="00373E25">
          <w:rPr>
            <w:rFonts w:ascii="Times New Roman" w:hAnsi="Times New Roman"/>
          </w:rPr>
          <w:delText xml:space="preserve">, </w:delText>
        </w:r>
      </w:del>
      <w:del w:id="145" w:author="FENGXIANG LI" w:date="2016-10-24T14:50:00Z">
        <w:r w:rsidR="00E12294" w:rsidDel="005413D3">
          <w:rPr>
            <w:rFonts w:ascii="Times New Roman" w:hAnsi="Times New Roman"/>
          </w:rPr>
          <w:delText>Meteor</w:delText>
        </w:r>
      </w:del>
      <w:del w:id="146" w:author="FENGXIANG LI" w:date="2016-09-23T14:23:00Z">
        <w:r w:rsidR="00E12294" w:rsidDel="00373E25">
          <w:rPr>
            <w:rFonts w:ascii="Times New Roman" w:hAnsi="Times New Roman"/>
          </w:rPr>
          <w:delText>,</w:delText>
        </w:r>
        <w:r w:rsidR="00E12294" w:rsidDel="00373E25">
          <w:rPr>
            <w:rFonts w:ascii="Times New Roman" w:hAnsi="Times New Roman" w:hint="eastAsia"/>
          </w:rPr>
          <w:delText xml:space="preserve"> </w:delText>
        </w:r>
      </w:del>
      <w:del w:id="147" w:author="FENGXIANG LI" w:date="2016-10-24T14:50:00Z">
        <w:r w:rsidR="00E12294" w:rsidDel="005413D3">
          <w:rPr>
            <w:rFonts w:ascii="Times New Roman" w:hAnsi="Times New Roman" w:hint="eastAsia"/>
          </w:rPr>
          <w:delText>IIS</w:delText>
        </w:r>
      </w:del>
    </w:p>
    <w:p w14:paraId="27E0B898" w14:textId="020FFE7E" w:rsidR="00E12294" w:rsidDel="005413D3" w:rsidRDefault="00E12294" w:rsidP="00977B0B">
      <w:pPr>
        <w:rPr>
          <w:del w:id="148" w:author="FENGXIANG LI" w:date="2016-10-24T14:50:00Z"/>
          <w:rFonts w:ascii="Times New Roman" w:hAnsi="Times New Roman"/>
        </w:rPr>
      </w:pPr>
      <w:del w:id="149" w:author="FENGXIANG LI" w:date="2016-10-24T14:50:00Z">
        <w:r w:rsidRPr="00977B0B" w:rsidDel="005413D3">
          <w:rPr>
            <w:rFonts w:ascii="Times New Roman" w:hAnsi="Times New Roman" w:hint="eastAsia"/>
            <w:b/>
          </w:rPr>
          <w:delText>Operating Systems</w:delText>
        </w:r>
        <w:r w:rsidDel="005413D3">
          <w:rPr>
            <w:rFonts w:ascii="Times New Roman" w:hAnsi="Times New Roman" w:hint="eastAsia"/>
          </w:rPr>
          <w:delText xml:space="preserve">: </w:delText>
        </w:r>
        <w:r w:rsidDel="005413D3">
          <w:rPr>
            <w:rFonts w:ascii="Times New Roman" w:hAnsi="Times New Roman"/>
          </w:rPr>
          <w:tab/>
        </w:r>
        <w:r w:rsidDel="005413D3">
          <w:rPr>
            <w:rFonts w:ascii="Times New Roman" w:hAnsi="Times New Roman"/>
          </w:rPr>
          <w:tab/>
          <w:delText>Ubuntu</w:delText>
        </w:r>
        <w:r w:rsidDel="005413D3">
          <w:rPr>
            <w:rFonts w:ascii="Times New Roman" w:hAnsi="Times New Roman" w:hint="eastAsia"/>
          </w:rPr>
          <w:delText xml:space="preserve"> Linux</w:delText>
        </w:r>
        <w:r w:rsidRPr="00E12294" w:rsidDel="005413D3">
          <w:rPr>
            <w:rFonts w:ascii="MS Mincho" w:eastAsia="MS Mincho" w:hAnsi="MS Mincho" w:cs="MS Mincho"/>
          </w:rPr>
          <w:delText>・</w:delText>
        </w:r>
        <w:r w:rsidDel="005413D3">
          <w:rPr>
            <w:rFonts w:ascii="Times New Roman" w:hAnsi="Times New Roman"/>
          </w:rPr>
          <w:delText>Mac OS X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Del="005413D3">
          <w:rPr>
            <w:rFonts w:ascii="Times New Roman" w:hAnsi="Times New Roman"/>
          </w:rPr>
          <w:delText>Windows 7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Del="005413D3">
          <w:rPr>
            <w:rFonts w:ascii="Times New Roman" w:hAnsi="Times New Roman"/>
          </w:rPr>
          <w:delText>iOS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Del="005413D3">
          <w:rPr>
            <w:rFonts w:ascii="Times New Roman" w:hAnsi="Times New Roman"/>
          </w:rPr>
          <w:delText>Android</w:delText>
        </w:r>
      </w:del>
    </w:p>
    <w:p w14:paraId="00945392" w14:textId="41609EDB" w:rsidR="00271CB4" w:rsidDel="005413D3" w:rsidRDefault="00E12294" w:rsidP="00977B0B">
      <w:pPr>
        <w:rPr>
          <w:del w:id="150" w:author="FENGXIANG LI" w:date="2016-10-24T14:50:00Z"/>
          <w:rFonts w:ascii="Times New Roman" w:hAnsi="Times New Roman"/>
        </w:rPr>
      </w:pPr>
      <w:del w:id="151" w:author="FENGXIANG LI" w:date="2016-10-24T14:50:00Z">
        <w:r w:rsidRPr="00977B0B" w:rsidDel="005413D3">
          <w:rPr>
            <w:rFonts w:ascii="Times New Roman" w:hAnsi="Times New Roman"/>
            <w:b/>
          </w:rPr>
          <w:delText>Database</w:delText>
        </w:r>
        <w:r w:rsidDel="005413D3">
          <w:rPr>
            <w:rFonts w:ascii="Times New Roman" w:hAnsi="Times New Roman"/>
          </w:rPr>
          <w:delText>:</w:delText>
        </w:r>
        <w:r w:rsidDel="005413D3">
          <w:rPr>
            <w:rFonts w:ascii="Times New Roman" w:hAnsi="Times New Roman"/>
          </w:rPr>
          <w:tab/>
        </w:r>
        <w:r w:rsidDel="005413D3">
          <w:rPr>
            <w:rFonts w:ascii="Times New Roman" w:hAnsi="Times New Roman"/>
          </w:rPr>
          <w:tab/>
        </w:r>
        <w:r w:rsidDel="005413D3">
          <w:rPr>
            <w:rFonts w:ascii="Times New Roman" w:hAnsi="Times New Roman"/>
          </w:rPr>
          <w:tab/>
        </w:r>
        <w:r w:rsidDel="005413D3">
          <w:rPr>
            <w:rFonts w:ascii="Times New Roman" w:hAnsi="Times New Roman"/>
          </w:rPr>
          <w:tab/>
          <w:delText>Mysql</w:delText>
        </w:r>
        <w:r w:rsidRPr="00E12294" w:rsidDel="005413D3">
          <w:rPr>
            <w:rFonts w:ascii="MS Mincho" w:eastAsia="MS Mincho" w:hAnsi="MS Mincho" w:cs="MS Mincho"/>
          </w:rPr>
          <w:delText>・</w:delText>
        </w:r>
        <w:r w:rsidDel="005413D3">
          <w:rPr>
            <w:rFonts w:ascii="Times New Roman" w:hAnsi="Times New Roman"/>
          </w:rPr>
          <w:delText>SQL Server</w:delText>
        </w:r>
        <w:r w:rsidRPr="00E12294" w:rsidDel="005413D3">
          <w:rPr>
            <w:rFonts w:ascii="MS Mincho" w:eastAsia="MS Mincho" w:hAnsi="MS Mincho" w:cs="MS Mincho"/>
          </w:rPr>
          <w:delText>・</w:delText>
        </w:r>
        <w:r w:rsidRPr="00E12294" w:rsidDel="005413D3">
          <w:rPr>
            <w:rFonts w:ascii="Times New Roman" w:hAnsi="Times New Roman"/>
          </w:rPr>
          <w:delText>Mongo DB</w:delText>
        </w:r>
        <w:r w:rsidR="00977B0B" w:rsidDel="005413D3">
          <w:rPr>
            <w:rFonts w:ascii="Times New Roman" w:hAnsi="Times New Roman"/>
          </w:rPr>
          <w:br/>
        </w:r>
        <w:r w:rsidRPr="00977B0B" w:rsidDel="005413D3">
          <w:rPr>
            <w:rFonts w:ascii="Times New Roman" w:hAnsi="Times New Roman"/>
            <w:b/>
          </w:rPr>
          <w:delText>Software IDE</w:delText>
        </w:r>
        <w:r w:rsidDel="005413D3">
          <w:rPr>
            <w:rFonts w:ascii="Times New Roman" w:hAnsi="Times New Roman"/>
          </w:rPr>
          <w:delText xml:space="preserve">: </w:delText>
        </w:r>
        <w:r w:rsidR="00271CB4" w:rsidDel="005413D3">
          <w:rPr>
            <w:rFonts w:ascii="Times New Roman" w:hAnsi="Times New Roman"/>
          </w:rPr>
          <w:tab/>
        </w:r>
        <w:r w:rsidR="00271CB4" w:rsidDel="005413D3">
          <w:rPr>
            <w:rFonts w:ascii="Times New Roman" w:hAnsi="Times New Roman"/>
          </w:rPr>
          <w:tab/>
        </w:r>
        <w:r w:rsidR="00977B0B" w:rsidDel="005413D3">
          <w:rPr>
            <w:rFonts w:ascii="Times New Roman" w:hAnsi="Times New Roman"/>
          </w:rPr>
          <w:delText xml:space="preserve">    </w:delText>
        </w:r>
        <w:r w:rsidR="00271CB4" w:rsidDel="005413D3">
          <w:rPr>
            <w:rFonts w:ascii="Times New Roman" w:hAnsi="Times New Roman"/>
          </w:rPr>
          <w:delText>Xcode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977B0B" w:rsidDel="005413D3">
          <w:rPr>
            <w:rFonts w:ascii="Times New Roman" w:hAnsi="Times New Roman"/>
          </w:rPr>
          <w:delText>Intellij</w:delText>
        </w:r>
      </w:del>
      <w:del w:id="152" w:author="FENGXIANG LI" w:date="2016-09-23T14:24:00Z">
        <w:r w:rsidR="00977B0B" w:rsidDel="00373E25">
          <w:rPr>
            <w:rFonts w:ascii="Times New Roman" w:hAnsi="Times New Roman"/>
          </w:rPr>
          <w:delText xml:space="preserve"> </w:delText>
        </w:r>
      </w:del>
      <w:del w:id="153" w:author="FENGXIANG LI" w:date="2016-10-24T14:50:00Z">
        <w:r w:rsidR="00977B0B" w:rsidDel="005413D3">
          <w:rPr>
            <w:rFonts w:ascii="Times New Roman" w:hAnsi="Times New Roman"/>
          </w:rPr>
          <w:delText>I</w:delText>
        </w:r>
        <w:r w:rsidR="00271CB4" w:rsidRPr="00271CB4" w:rsidDel="005413D3">
          <w:rPr>
            <w:rFonts w:ascii="Times New Roman" w:hAnsi="Times New Roman"/>
          </w:rPr>
          <w:delText>dea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271CB4" w:rsidDel="005413D3">
          <w:rPr>
            <w:rFonts w:ascii="Times New Roman" w:hAnsi="Times New Roman"/>
          </w:rPr>
          <w:delText>Visual Studio</w:delText>
        </w:r>
        <w:r w:rsidR="00977B0B" w:rsidRPr="00E12294" w:rsidDel="005413D3">
          <w:rPr>
            <w:rFonts w:ascii="MS Mincho" w:eastAsia="MS Mincho" w:hAnsi="MS Mincho" w:cs="MS Mincho"/>
          </w:rPr>
          <w:delText>・</w:delText>
        </w:r>
        <w:r w:rsidR="00271CB4" w:rsidDel="005413D3">
          <w:rPr>
            <w:rFonts w:ascii="Times New Roman" w:hAnsi="Times New Roman"/>
          </w:rPr>
          <w:delText xml:space="preserve">Pycharm </w:delText>
        </w:r>
      </w:del>
    </w:p>
    <w:p w14:paraId="27AC1B0C" w14:textId="77777777" w:rsidR="00F66CC0" w:rsidRDefault="00F66CC0">
      <w:pPr>
        <w:autoSpaceDE w:val="0"/>
        <w:autoSpaceDN w:val="0"/>
        <w:adjustRightInd w:val="0"/>
        <w:snapToGrid w:val="0"/>
        <w:contextualSpacing/>
        <w:jc w:val="left"/>
        <w:rPr>
          <w:rFonts w:ascii="Times New Roman" w:hAnsi="Times New Roman"/>
        </w:rPr>
        <w:pPrChange w:id="154" w:author="FENGXIANG LI" w:date="2016-10-24T19:06:00Z">
          <w:pPr/>
        </w:pPrChange>
      </w:pPr>
    </w:p>
    <w:p w14:paraId="15F60A24" w14:textId="634571AF" w:rsidR="00990359" w:rsidRPr="005413D3" w:rsidRDefault="00990359">
      <w:pPr>
        <w:outlineLvl w:val="0"/>
        <w:rPr>
          <w:rFonts w:ascii="Times New Roman" w:hAnsi="Times New Roman"/>
          <w:b/>
          <w:u w:val="single"/>
          <w:rPrChange w:id="155" w:author="FENGXIANG LI" w:date="2016-10-24T14:51:00Z">
            <w:rPr>
              <w:rFonts w:ascii="Times New Roman" w:hAnsi="Times New Roman"/>
              <w:sz w:val="22"/>
              <w:szCs w:val="22"/>
              <w:shd w:val="pct15" w:color="auto" w:fill="FFFFFF"/>
            </w:rPr>
          </w:rPrChange>
        </w:rPr>
        <w:pPrChange w:id="156" w:author="FENGXIANG LI" w:date="2016-10-24T14:51:00Z">
          <w:pPr>
            <w:snapToGrid w:val="0"/>
            <w:ind w:rightChars="-42" w:right="-84"/>
            <w:outlineLvl w:val="0"/>
          </w:pPr>
        </w:pPrChange>
      </w:pPr>
      <w:r w:rsidRPr="005413D3">
        <w:rPr>
          <w:rFonts w:ascii="Times New Roman" w:hAnsi="Times New Roman"/>
          <w:b/>
          <w:u w:val="single"/>
          <w:rPrChange w:id="157" w:author="FENGXIANG LI" w:date="2016-10-24T14:51:00Z">
            <w:rPr>
              <w:rFonts w:ascii="Times New Roman" w:eastAsia="宋体" w:hAnsi="Times New Roman"/>
              <w:b/>
              <w:bCs/>
              <w:color w:val="000000"/>
              <w:kern w:val="0"/>
              <w:sz w:val="22"/>
              <w:szCs w:val="22"/>
              <w:shd w:val="pct15" w:color="auto" w:fill="FFFFFF"/>
            </w:rPr>
          </w:rPrChange>
        </w:rPr>
        <w:t xml:space="preserve">EXPERIENCE                                                                            </w:t>
      </w:r>
      <w:ins w:id="158" w:author="FENGXIANG LI" w:date="2016-10-24T19:11:00Z">
        <w:r w:rsidR="002576A7">
          <w:rPr>
            <w:rFonts w:ascii="Times New Roman" w:hAnsi="Times New Roman"/>
            <w:b/>
            <w:u w:val="single"/>
          </w:rPr>
          <w:t xml:space="preserve">      </w:t>
        </w:r>
      </w:ins>
      <w:ins w:id="159" w:author="FENGXIANG LI" w:date="2016-10-24T19:12:00Z">
        <w:r w:rsidR="002576A7">
          <w:rPr>
            <w:rFonts w:ascii="Times New Roman" w:hAnsi="Times New Roman"/>
            <w:b/>
            <w:u w:val="single"/>
          </w:rPr>
          <w:t xml:space="preserve"> </w:t>
        </w:r>
      </w:ins>
      <w:ins w:id="160" w:author="FENGXIANG LI" w:date="2016-10-24T19:11:00Z">
        <w:r w:rsidR="002576A7">
          <w:rPr>
            <w:rFonts w:ascii="Times New Roman" w:hAnsi="Times New Roman"/>
            <w:b/>
            <w:u w:val="single"/>
          </w:rPr>
          <w:t xml:space="preserve"> </w:t>
        </w:r>
      </w:ins>
    </w:p>
    <w:p w14:paraId="149814D1" w14:textId="31F91C0F" w:rsidR="00C0405A" w:rsidRPr="00E21EC0" w:rsidDel="00494E17" w:rsidRDefault="0024193F">
      <w:pPr>
        <w:autoSpaceDE w:val="0"/>
        <w:autoSpaceDN w:val="0"/>
        <w:adjustRightInd w:val="0"/>
        <w:snapToGrid w:val="0"/>
        <w:contextualSpacing/>
        <w:jc w:val="left"/>
        <w:rPr>
          <w:del w:id="161" w:author="FENGXIANG LI" w:date="2016-09-23T14:09:00Z"/>
          <w:rFonts w:ascii="Times New Roman" w:eastAsia="宋体" w:hAnsi="Times New Roman"/>
          <w:iCs/>
          <w:kern w:val="0"/>
          <w:rPrChange w:id="162" w:author="FENGXIANG LI" w:date="2016-10-24T20:35:00Z">
            <w:rPr>
              <w:del w:id="163" w:author="FENGXIANG LI" w:date="2016-09-23T14:09:00Z"/>
              <w:rFonts w:ascii="Times New Roman" w:hAnsi="Times New Roman"/>
              <w:b/>
            </w:rPr>
          </w:rPrChange>
        </w:rPr>
        <w:pPrChange w:id="164" w:author="FENGXIANG LI" w:date="2016-10-24T20:35:00Z">
          <w:pPr/>
        </w:pPrChange>
      </w:pPr>
      <w:ins w:id="165" w:author="FENGXIANG LI" w:date="2016-11-28T16:06:00Z">
        <w:r>
          <w:rPr>
            <w:rFonts w:ascii="Times New Roman" w:hAnsi="Times New Roman"/>
            <w:b/>
          </w:rPr>
          <w:t>Tian</w:t>
        </w:r>
      </w:ins>
      <w:ins w:id="166" w:author="FENGXIANG LI" w:date="2016-11-28T16:07:00Z">
        <w:r>
          <w:rPr>
            <w:rFonts w:ascii="Times New Roman" w:hAnsi="Times New Roman"/>
            <w:b/>
          </w:rPr>
          <w:t>T</w:t>
        </w:r>
        <w:r>
          <w:rPr>
            <w:rFonts w:ascii="Times New Roman" w:hAnsi="Times New Roman" w:hint="eastAsia"/>
            <w:b/>
          </w:rPr>
          <w:t>ian</w:t>
        </w:r>
        <w:r>
          <w:rPr>
            <w:rFonts w:ascii="Times New Roman" w:hAnsi="Times New Roman"/>
            <w:b/>
          </w:rPr>
          <w:t>LeXue</w:t>
        </w:r>
      </w:ins>
      <w:ins w:id="167" w:author="FENGXIANG LI" w:date="2016-09-23T14:07:00Z">
        <w:r w:rsidR="001E6B34">
          <w:rPr>
            <w:rFonts w:ascii="Times New Roman" w:hAnsi="Times New Roman"/>
            <w:b/>
          </w:rPr>
          <w:t xml:space="preserve"> </w:t>
        </w:r>
      </w:ins>
      <w:ins w:id="168" w:author="FENGXIANG LI" w:date="2016-09-23T14:15:00Z">
        <w:r w:rsidR="00CD0031">
          <w:rPr>
            <w:rFonts w:ascii="Times New Roman" w:hAnsi="Times New Roman"/>
            <w:b/>
          </w:rPr>
          <w:t>Inc.</w:t>
        </w:r>
      </w:ins>
      <w:ins w:id="169" w:author="FENGXIANG LI" w:date="2016-09-23T14:07:00Z">
        <w:r w:rsidR="00494E17">
          <w:rPr>
            <w:rFonts w:ascii="Times New Roman" w:hAnsi="Times New Roman"/>
            <w:b/>
          </w:rPr>
          <w:t xml:space="preserve"> </w:t>
        </w:r>
      </w:ins>
      <w:ins w:id="170" w:author="FENGXIANG LI" w:date="2016-09-23T14:14:00Z">
        <w:r w:rsidR="001E6B34">
          <w:rPr>
            <w:rFonts w:ascii="Times New Roman" w:hAnsi="Times New Roman"/>
            <w:b/>
          </w:rPr>
          <w:t xml:space="preserve">Online </w:t>
        </w:r>
        <w:r w:rsidR="00E21EC0">
          <w:rPr>
            <w:rFonts w:ascii="Times New Roman" w:hAnsi="Times New Roman"/>
            <w:b/>
          </w:rPr>
          <w:t xml:space="preserve">Education App </w:t>
        </w:r>
        <w:r w:rsidR="001E6B34">
          <w:rPr>
            <w:rFonts w:ascii="Times New Roman" w:hAnsi="Times New Roman"/>
            <w:b/>
          </w:rPr>
          <w:t xml:space="preserve">-- </w:t>
        </w:r>
      </w:ins>
      <w:r w:rsidR="00C0405A">
        <w:rPr>
          <w:rFonts w:ascii="Times New Roman" w:hAnsi="Times New Roman"/>
          <w:b/>
        </w:rPr>
        <w:t xml:space="preserve">iOS Developer </w:t>
      </w:r>
      <w:r w:rsidR="00C0405A">
        <w:rPr>
          <w:rFonts w:ascii="Times New Roman" w:hAnsi="Times New Roman" w:hint="eastAsia"/>
          <w:b/>
        </w:rPr>
        <w:t>Intern</w:t>
      </w:r>
      <w:ins w:id="171" w:author="FENGXIANG LI" w:date="2016-11-28T16:07:00Z">
        <w:r>
          <w:rPr>
            <w:rFonts w:ascii="Times New Roman" w:hAnsi="Times New Roman"/>
            <w:b/>
          </w:rPr>
          <w:t xml:space="preserve">         </w:t>
        </w:r>
      </w:ins>
      <w:ins w:id="172" w:author="FENGXIANG LI" w:date="2016-09-23T14:09:00Z">
        <w:r w:rsidR="00B1714E">
          <w:rPr>
            <w:rFonts w:ascii="Times New Roman" w:hAnsi="Times New Roman"/>
            <w:szCs w:val="21"/>
          </w:rPr>
          <w:t>11/2015 -</w:t>
        </w:r>
        <w:r w:rsidR="00494E17" w:rsidRPr="00F66CC0">
          <w:rPr>
            <w:rFonts w:ascii="Times New Roman" w:hAnsi="Times New Roman"/>
            <w:szCs w:val="21"/>
          </w:rPr>
          <w:t>04/</w:t>
        </w:r>
        <w:r w:rsidR="00494E17" w:rsidRPr="00F66CC0">
          <w:rPr>
            <w:rFonts w:ascii="Times New Roman" w:hAnsi="Times New Roman" w:hint="eastAsia"/>
            <w:szCs w:val="21"/>
          </w:rPr>
          <w:t>2016</w:t>
        </w:r>
      </w:ins>
      <w:ins w:id="173" w:author="FENGXIANG LI" w:date="2016-10-24T20:35:00Z">
        <w:r w:rsidR="00E21EC0">
          <w:rPr>
            <w:rFonts w:ascii="Times New Roman" w:hAnsi="Times New Roman"/>
            <w:szCs w:val="21"/>
          </w:rPr>
          <w:t xml:space="preserve">   </w:t>
        </w:r>
      </w:ins>
      <w:ins w:id="174" w:author="FENGXIANG LI" w:date="2016-10-24T20:50:00Z">
        <w:r w:rsidR="00B1714E">
          <w:rPr>
            <w:rFonts w:ascii="Times New Roman" w:hAnsi="Times New Roman"/>
            <w:szCs w:val="21"/>
          </w:rPr>
          <w:t xml:space="preserve"> </w:t>
        </w:r>
      </w:ins>
      <w:ins w:id="175" w:author="FENGXIANG LI" w:date="2016-10-24T20:35:00Z">
        <w:r w:rsidR="00E21EC0">
          <w:rPr>
            <w:rFonts w:ascii="Times New Roman" w:hAnsi="Times New Roman" w:hint="eastAsia"/>
          </w:rPr>
          <w:t>Peking</w:t>
        </w:r>
        <w:r w:rsidR="00E21EC0">
          <w:rPr>
            <w:rFonts w:ascii="Times New Roman" w:hAnsi="Times New Roman"/>
          </w:rPr>
          <w:t xml:space="preserve">, </w:t>
        </w:r>
        <w:r w:rsidR="00E21EC0">
          <w:rPr>
            <w:rFonts w:ascii="Times New Roman" w:hAnsi="Times New Roman" w:hint="eastAsia"/>
          </w:rPr>
          <w:t>China</w:t>
        </w:r>
        <w:r w:rsidR="00E21EC0">
          <w:rPr>
            <w:rFonts w:ascii="Times New Roman" w:hAnsi="Times New Roman" w:hint="eastAsia"/>
            <w:b/>
          </w:rPr>
          <w:t xml:space="preserve"> </w:t>
        </w:r>
      </w:ins>
      <w:del w:id="176" w:author="FENGXIANG LI" w:date="2016-09-23T14:08:00Z">
        <w:r w:rsidR="00C0405A" w:rsidDel="00494E17">
          <w:rPr>
            <w:rFonts w:ascii="Times New Roman" w:hAnsi="Times New Roman" w:hint="eastAsia"/>
            <w:b/>
          </w:rPr>
          <w:delText xml:space="preserve"> </w:delText>
        </w:r>
      </w:del>
      <w:del w:id="177" w:author="FENGXIANG LI" w:date="2016-09-23T14:07:00Z">
        <w:r w:rsidR="00C0405A" w:rsidDel="00494E17">
          <w:rPr>
            <w:rFonts w:ascii="Times New Roman" w:hAnsi="Times New Roman"/>
            <w:b/>
          </w:rPr>
          <w:delText>SOHU Inc.</w:delText>
        </w:r>
      </w:del>
    </w:p>
    <w:p w14:paraId="039E6C07" w14:textId="68DCC04F" w:rsidR="00494E17" w:rsidRPr="00F66CC0" w:rsidRDefault="00C0405A" w:rsidP="00C0405A">
      <w:pPr>
        <w:rPr>
          <w:rFonts w:ascii="Times New Roman" w:hAnsi="Times New Roman"/>
          <w:szCs w:val="21"/>
        </w:rPr>
      </w:pPr>
      <w:del w:id="178" w:author="FENGXIANG LI" w:date="2016-09-23T14:09:00Z">
        <w:r w:rsidDel="00494E17">
          <w:rPr>
            <w:rFonts w:ascii="Times New Roman" w:hAnsi="Times New Roman"/>
            <w:b/>
          </w:rPr>
          <w:delText>Online Mobile Education App for children</w:delText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R="00EB685E" w:rsidDel="00494E17">
          <w:rPr>
            <w:rFonts w:ascii="Times New Roman" w:hAnsi="Times New Roman"/>
            <w:b/>
          </w:rPr>
          <w:delText xml:space="preserve">     </w:delText>
        </w:r>
        <w:r w:rsidRPr="00F66CC0" w:rsidDel="00494E17">
          <w:rPr>
            <w:rFonts w:ascii="Times New Roman" w:hAnsi="Times New Roman"/>
            <w:szCs w:val="21"/>
          </w:rPr>
          <w:delText>11/2015 - 04/</w:delText>
        </w:r>
        <w:r w:rsidRPr="00F66CC0" w:rsidDel="00494E17">
          <w:rPr>
            <w:rFonts w:ascii="Times New Roman" w:hAnsi="Times New Roman" w:hint="eastAsia"/>
            <w:szCs w:val="21"/>
          </w:rPr>
          <w:delText>2016</w:delText>
        </w:r>
      </w:del>
    </w:p>
    <w:p w14:paraId="60B349B6" w14:textId="7ACA785F" w:rsidR="00C0405A" w:rsidRPr="003B2E15" w:rsidRDefault="00C0405A" w:rsidP="00C0405A">
      <w:pPr>
        <w:pStyle w:val="ListParagraph"/>
        <w:numPr>
          <w:ilvl w:val="0"/>
          <w:numId w:val="29"/>
        </w:numPr>
        <w:rPr>
          <w:ins w:id="179" w:author="FENGXIANG LI" w:date="2016-10-24T20:46:00Z"/>
          <w:rFonts w:ascii="Times New Roman" w:hAnsi="Times New Roman"/>
          <w:b/>
          <w:rPrChange w:id="180" w:author="FENGXIANG LI" w:date="2016-10-24T20:46:00Z">
            <w:rPr>
              <w:ins w:id="181" w:author="FENGXIANG LI" w:date="2016-10-24T20:46:00Z"/>
              <w:rFonts w:ascii="Times New Roman" w:hAnsi="Times New Roman"/>
            </w:rPr>
          </w:rPrChange>
        </w:rPr>
      </w:pPr>
      <w:r>
        <w:rPr>
          <w:rFonts w:ascii="Times New Roman" w:hAnsi="Times New Roman"/>
        </w:rPr>
        <w:t xml:space="preserve">Implemented </w:t>
      </w:r>
      <w:r w:rsidR="00F66CC0">
        <w:rPr>
          <w:rFonts w:ascii="Times New Roman" w:hAnsi="Times New Roman"/>
        </w:rPr>
        <w:t>iPhone App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function like user login</w:t>
      </w:r>
      <w:r w:rsidRPr="00AF3859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profile </w:t>
      </w:r>
      <w:r w:rsidRPr="00AF3859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etting, textbook downloading, recording video in both teacher and student version </w:t>
      </w:r>
      <w:del w:id="182" w:author="FENGXIANG LI" w:date="2016-10-24T19:58:00Z">
        <w:r w:rsidDel="00F401D9">
          <w:rPr>
            <w:rFonts w:ascii="Times New Roman" w:hAnsi="Times New Roman"/>
          </w:rPr>
          <w:delText xml:space="preserve">with </w:delText>
        </w:r>
      </w:del>
      <w:ins w:id="183" w:author="FENGXIANG LI" w:date="2016-10-24T19:58:00Z">
        <w:r w:rsidR="00F401D9">
          <w:rPr>
            <w:rFonts w:ascii="Times New Roman" w:hAnsi="Times New Roman"/>
          </w:rPr>
          <w:t>base</w:t>
        </w:r>
      </w:ins>
      <w:ins w:id="184" w:author="FENGXIANG LI" w:date="2016-10-24T20:34:00Z">
        <w:r w:rsidR="00E21EC0">
          <w:rPr>
            <w:rFonts w:ascii="Times New Roman" w:hAnsi="Times New Roman"/>
          </w:rPr>
          <w:t>d</w:t>
        </w:r>
      </w:ins>
      <w:ins w:id="185" w:author="FENGXIANG LI" w:date="2016-10-24T19:58:00Z">
        <w:r w:rsidR="00F401D9">
          <w:rPr>
            <w:rFonts w:ascii="Times New Roman" w:hAnsi="Times New Roman"/>
          </w:rPr>
          <w:t xml:space="preserve"> on </w:t>
        </w:r>
      </w:ins>
      <w:r>
        <w:rPr>
          <w:rFonts w:ascii="Times New Roman" w:hAnsi="Times New Roman"/>
        </w:rPr>
        <w:t>Objective-C Language and Cocoa framework</w:t>
      </w:r>
    </w:p>
    <w:p w14:paraId="681A0C5E" w14:textId="44B6EBDE" w:rsidR="003B2E15" w:rsidRPr="003B2E15" w:rsidRDefault="003B2E15">
      <w:pPr>
        <w:pStyle w:val="ListParagraph"/>
        <w:numPr>
          <w:ilvl w:val="0"/>
          <w:numId w:val="29"/>
        </w:numPr>
        <w:rPr>
          <w:rFonts w:ascii="Times New Roman" w:hAnsi="Times New Roman"/>
          <w:rPrChange w:id="186" w:author="FENGXIANG LI" w:date="2016-10-24T20:46:00Z">
            <w:rPr/>
          </w:rPrChange>
        </w:rPr>
      </w:pPr>
      <w:ins w:id="187" w:author="FENGXIANG LI" w:date="2016-10-24T20:46:00Z">
        <w:r>
          <w:rPr>
            <w:rFonts w:ascii="Times New Roman" w:hAnsi="Times New Roman"/>
          </w:rPr>
          <w:t>Provided</w:t>
        </w:r>
        <w:r w:rsidRPr="00E21EC0">
          <w:rPr>
            <w:rFonts w:ascii="Times New Roman" w:hAnsi="Times New Roman"/>
          </w:rPr>
          <w:t xml:space="preserve"> different layouts to support different screen sizes</w:t>
        </w:r>
        <w:r>
          <w:rPr>
            <w:rFonts w:ascii="Times New Roman" w:hAnsi="Times New Roman"/>
          </w:rPr>
          <w:t xml:space="preserve"> in different mobile device including iPad, iPhone</w:t>
        </w:r>
      </w:ins>
    </w:p>
    <w:p w14:paraId="591FA4CE" w14:textId="4E7223FD" w:rsidR="00C0405A" w:rsidRPr="00271CB4" w:rsidDel="00F401D9" w:rsidRDefault="00F66CC0" w:rsidP="00F401D9">
      <w:pPr>
        <w:pStyle w:val="ListParagraph"/>
        <w:numPr>
          <w:ilvl w:val="0"/>
          <w:numId w:val="29"/>
        </w:numPr>
        <w:rPr>
          <w:del w:id="188" w:author="FENGXIANG LI" w:date="2016-10-24T19:48:00Z"/>
          <w:rFonts w:ascii="Times New Roman" w:hAnsi="Times New Roman"/>
          <w:b/>
        </w:rPr>
      </w:pPr>
      <w:del w:id="189" w:author="FENGXIANG LI" w:date="2016-10-24T19:48:00Z">
        <w:r w:rsidDel="00F401D9">
          <w:rPr>
            <w:rFonts w:ascii="Times New Roman" w:hAnsi="Times New Roman"/>
          </w:rPr>
          <w:delText>Utilized</w:delText>
        </w:r>
        <w:r w:rsidR="00C0405A" w:rsidDel="00F401D9">
          <w:rPr>
            <w:rFonts w:ascii="Times New Roman" w:hAnsi="Times New Roman"/>
          </w:rPr>
          <w:delText xml:space="preserve"> the cloud service to provide chat and discussion group function</w:delText>
        </w:r>
      </w:del>
    </w:p>
    <w:p w14:paraId="0755D453" w14:textId="77777777" w:rsidR="00E21EC0" w:rsidRDefault="00C0405A" w:rsidP="00876B67">
      <w:pPr>
        <w:pStyle w:val="ListParagraph"/>
        <w:numPr>
          <w:ilvl w:val="0"/>
          <w:numId w:val="29"/>
        </w:numPr>
        <w:rPr>
          <w:ins w:id="190" w:author="FENGXIANG LI" w:date="2016-10-24T20:33:00Z"/>
          <w:rFonts w:ascii="Times New Roman" w:hAnsi="Times New Roman"/>
        </w:rPr>
      </w:pPr>
      <w:r w:rsidRPr="00271CB4">
        <w:rPr>
          <w:rFonts w:ascii="Times New Roman" w:hAnsi="Times New Roman"/>
        </w:rPr>
        <w:t xml:space="preserve">Collaborated with Product </w:t>
      </w:r>
      <w:r>
        <w:rPr>
          <w:rFonts w:ascii="Times New Roman" w:hAnsi="Times New Roman"/>
        </w:rPr>
        <w:t>Manager</w:t>
      </w:r>
      <w:r w:rsidRPr="00271CB4">
        <w:rPr>
          <w:rFonts w:ascii="Times New Roman" w:hAnsi="Times New Roman"/>
        </w:rPr>
        <w:t xml:space="preserve">, Operations and </w:t>
      </w:r>
      <w:r>
        <w:rPr>
          <w:rFonts w:ascii="Times New Roman" w:hAnsi="Times New Roman"/>
        </w:rPr>
        <w:t xml:space="preserve">iOS server developer </w:t>
      </w:r>
      <w:r w:rsidRPr="00271CB4">
        <w:rPr>
          <w:rFonts w:ascii="Times New Roman" w:hAnsi="Times New Roman"/>
        </w:rPr>
        <w:t xml:space="preserve">to update </w:t>
      </w:r>
      <w:r w:rsidR="00F66CC0">
        <w:rPr>
          <w:rFonts w:ascii="Times New Roman" w:hAnsi="Times New Roman"/>
        </w:rPr>
        <w:t>our app</w:t>
      </w:r>
    </w:p>
    <w:p w14:paraId="6DF2BF0C" w14:textId="4C760E93" w:rsidR="00C0405A" w:rsidDel="003B2E15" w:rsidRDefault="00F66CC0" w:rsidP="00876B67">
      <w:pPr>
        <w:pStyle w:val="ListParagraph"/>
        <w:numPr>
          <w:ilvl w:val="0"/>
          <w:numId w:val="29"/>
        </w:numPr>
        <w:rPr>
          <w:del w:id="191" w:author="FENGXIANG LI" w:date="2016-10-24T20:46:00Z"/>
          <w:rFonts w:ascii="Times New Roman" w:hAnsi="Times New Roman"/>
        </w:rPr>
      </w:pPr>
      <w:del w:id="192" w:author="FENGXIANG LI" w:date="2016-10-12T15:52:00Z">
        <w:r w:rsidDel="00B343D2">
          <w:rPr>
            <w:rFonts w:ascii="Times New Roman" w:hAnsi="Times New Roman"/>
          </w:rPr>
          <w:delText>.</w:delText>
        </w:r>
      </w:del>
    </w:p>
    <w:p w14:paraId="432B1F98" w14:textId="5D3EB3F1" w:rsidR="00C0405A" w:rsidRPr="00E21EC0" w:rsidRDefault="00494E17" w:rsidP="00C0405A">
      <w:pPr>
        <w:rPr>
          <w:rFonts w:ascii="Times New Roman" w:hAnsi="Times New Roman"/>
          <w:szCs w:val="21"/>
          <w:rPrChange w:id="193" w:author="FENGXIANG LI" w:date="2016-10-24T20:35:00Z">
            <w:rPr>
              <w:rFonts w:ascii="Times New Roman" w:hAnsi="Times New Roman"/>
            </w:rPr>
          </w:rPrChange>
        </w:rPr>
      </w:pPr>
      <w:ins w:id="194" w:author="FENGXIANG LI" w:date="2016-09-23T14:10:00Z">
        <w:r>
          <w:rPr>
            <w:rFonts w:ascii="Times New Roman" w:hAnsi="Times New Roman"/>
            <w:b/>
          </w:rPr>
          <w:t>Peking University</w:t>
        </w:r>
      </w:ins>
      <w:ins w:id="195" w:author="FENGXIANG LI" w:date="2016-09-23T14:15:00Z">
        <w:r w:rsidR="00CD0031">
          <w:rPr>
            <w:rFonts w:ascii="Times New Roman" w:hAnsi="Times New Roman"/>
            <w:b/>
          </w:rPr>
          <w:t>.</w:t>
        </w:r>
      </w:ins>
      <w:ins w:id="196" w:author="FENGXIANG LI" w:date="2016-09-23T14:10:00Z">
        <w:r>
          <w:rPr>
            <w:rFonts w:ascii="Times New Roman" w:hAnsi="Times New Roman"/>
            <w:b/>
          </w:rPr>
          <w:t xml:space="preserve"> </w:t>
        </w:r>
      </w:ins>
      <w:r w:rsidR="00C0405A" w:rsidRPr="00613F02">
        <w:rPr>
          <w:rFonts w:ascii="Times New Roman" w:hAnsi="Times New Roman"/>
          <w:b/>
        </w:rPr>
        <w:t xml:space="preserve">Library </w:t>
      </w:r>
      <w:r w:rsidR="00C0405A">
        <w:rPr>
          <w:rFonts w:ascii="Times New Roman" w:hAnsi="Times New Roman"/>
          <w:b/>
        </w:rPr>
        <w:t>Management System -- Database</w:t>
      </w:r>
      <w:r w:rsidR="00C0405A">
        <w:rPr>
          <w:rFonts w:ascii="Times New Roman" w:hAnsi="Times New Roman"/>
        </w:rPr>
        <w:t xml:space="preserve"> </w:t>
      </w:r>
      <w:r w:rsidR="00C0405A">
        <w:rPr>
          <w:rFonts w:ascii="Times New Roman" w:hAnsi="Times New Roman"/>
          <w:b/>
        </w:rPr>
        <w:t>Course</w:t>
      </w:r>
      <w:r w:rsidR="00C0405A">
        <w:rPr>
          <w:rFonts w:ascii="Times New Roman" w:hAnsi="Times New Roman" w:hint="eastAsia"/>
          <w:b/>
        </w:rPr>
        <w:t xml:space="preserve"> Project</w:t>
      </w:r>
      <w:ins w:id="197" w:author="FENGXIANG LI" w:date="2016-09-23T14:10:00Z">
        <w:r w:rsidR="00B1714E">
          <w:rPr>
            <w:rFonts w:ascii="Times New Roman" w:hAnsi="Times New Roman"/>
            <w:b/>
          </w:rPr>
          <w:t xml:space="preserve">  </w:t>
        </w:r>
      </w:ins>
      <w:del w:id="198" w:author="FENGXIANG LI" w:date="2016-09-23T14:10:00Z"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C0405A" w:rsidDel="00494E17">
          <w:rPr>
            <w:rFonts w:ascii="Times New Roman" w:hAnsi="Times New Roman"/>
            <w:b/>
          </w:rPr>
          <w:tab/>
        </w:r>
        <w:r w:rsidR="00EB685E" w:rsidDel="00494E17">
          <w:rPr>
            <w:rFonts w:ascii="Times New Roman" w:hAnsi="Times New Roman"/>
            <w:b/>
          </w:rPr>
          <w:delText xml:space="preserve"> </w:delText>
        </w:r>
      </w:del>
      <w:r w:rsidR="00C0405A" w:rsidRPr="00F66CC0">
        <w:rPr>
          <w:rFonts w:ascii="Times New Roman" w:hAnsi="Times New Roman"/>
          <w:szCs w:val="21"/>
        </w:rPr>
        <w:t>05/2016</w:t>
      </w:r>
      <w:del w:id="199" w:author="FENGXIANG LI" w:date="2016-10-24T20:50:00Z">
        <w:r w:rsidR="00C0405A" w:rsidRPr="00F66CC0" w:rsidDel="00B1714E">
          <w:rPr>
            <w:rFonts w:ascii="Times New Roman" w:hAnsi="Times New Roman"/>
            <w:szCs w:val="21"/>
          </w:rPr>
          <w:delText xml:space="preserve"> </w:delText>
        </w:r>
      </w:del>
      <w:r w:rsidR="00C0405A" w:rsidRPr="00F66CC0">
        <w:rPr>
          <w:rFonts w:ascii="Times New Roman" w:hAnsi="Times New Roman"/>
          <w:szCs w:val="21"/>
        </w:rPr>
        <w:t>-</w:t>
      </w:r>
      <w:del w:id="200" w:author="FENGXIANG LI" w:date="2016-10-24T20:50:00Z">
        <w:r w:rsidR="00C0405A" w:rsidRPr="00F66CC0" w:rsidDel="00B1714E">
          <w:rPr>
            <w:rFonts w:ascii="Times New Roman" w:hAnsi="Times New Roman"/>
            <w:szCs w:val="21"/>
          </w:rPr>
          <w:delText xml:space="preserve"> </w:delText>
        </w:r>
      </w:del>
      <w:r w:rsidR="00C0405A" w:rsidRPr="00F66CC0">
        <w:rPr>
          <w:rFonts w:ascii="Times New Roman" w:hAnsi="Times New Roman"/>
          <w:szCs w:val="21"/>
        </w:rPr>
        <w:t>07/</w:t>
      </w:r>
      <w:r w:rsidR="00C0405A" w:rsidRPr="00F66CC0">
        <w:rPr>
          <w:rFonts w:ascii="Times New Roman" w:hAnsi="Times New Roman" w:hint="eastAsia"/>
          <w:szCs w:val="21"/>
        </w:rPr>
        <w:t>2016</w:t>
      </w:r>
      <w:ins w:id="201" w:author="FENGXIANG LI" w:date="2016-10-24T20:35:00Z">
        <w:r w:rsidR="00E21EC0">
          <w:rPr>
            <w:rFonts w:ascii="Times New Roman" w:hAnsi="Times New Roman"/>
            <w:szCs w:val="21"/>
          </w:rPr>
          <w:t xml:space="preserve">  </w:t>
        </w:r>
      </w:ins>
      <w:ins w:id="202" w:author="FENGXIANG LI" w:date="2016-10-24T20:49:00Z">
        <w:r w:rsidR="00B1714E">
          <w:rPr>
            <w:rFonts w:ascii="Times New Roman" w:hAnsi="Times New Roman"/>
            <w:szCs w:val="21"/>
          </w:rPr>
          <w:t xml:space="preserve"> </w:t>
        </w:r>
      </w:ins>
      <w:ins w:id="203" w:author="FENGXIANG LI" w:date="2016-10-24T20:50:00Z">
        <w:r w:rsidR="00B1714E">
          <w:rPr>
            <w:rFonts w:ascii="Times New Roman" w:hAnsi="Times New Roman"/>
            <w:szCs w:val="21"/>
          </w:rPr>
          <w:t xml:space="preserve"> </w:t>
        </w:r>
      </w:ins>
      <w:ins w:id="204" w:author="FENGXIANG LI" w:date="2016-10-24T20:35:00Z">
        <w:r w:rsidR="00E21EC0">
          <w:rPr>
            <w:rFonts w:ascii="Times New Roman" w:hAnsi="Times New Roman" w:hint="eastAsia"/>
          </w:rPr>
          <w:t>Peking</w:t>
        </w:r>
        <w:r w:rsidR="00E21EC0">
          <w:rPr>
            <w:rFonts w:ascii="Times New Roman" w:hAnsi="Times New Roman"/>
          </w:rPr>
          <w:t xml:space="preserve">, </w:t>
        </w:r>
        <w:r w:rsidR="00E21EC0">
          <w:rPr>
            <w:rFonts w:ascii="Times New Roman" w:hAnsi="Times New Roman" w:hint="eastAsia"/>
          </w:rPr>
          <w:t>China</w:t>
        </w:r>
        <w:r w:rsidR="00E21EC0">
          <w:rPr>
            <w:rFonts w:ascii="Times New Roman" w:hAnsi="Times New Roman" w:hint="eastAsia"/>
            <w:b/>
          </w:rPr>
          <w:t xml:space="preserve"> </w:t>
        </w:r>
      </w:ins>
    </w:p>
    <w:p w14:paraId="45787B19" w14:textId="77777777" w:rsidR="00F401D9" w:rsidRDefault="00C0405A">
      <w:pPr>
        <w:pStyle w:val="ListParagraph"/>
        <w:numPr>
          <w:ilvl w:val="0"/>
          <w:numId w:val="29"/>
        </w:numPr>
        <w:spacing w:line="60" w:lineRule="auto"/>
        <w:rPr>
          <w:ins w:id="205" w:author="FENGXIANG LI" w:date="2016-10-24T19:54:00Z"/>
          <w:rFonts w:ascii="Times New Roman" w:hAnsi="Times New Roman"/>
          <w:b/>
        </w:rPr>
        <w:pPrChange w:id="206" w:author="FENGXIANG LI" w:date="2016-09-23T14:24:00Z">
          <w:pPr>
            <w:pStyle w:val="ListParagraph"/>
            <w:numPr>
              <w:numId w:val="29"/>
            </w:numPr>
            <w:spacing w:line="60" w:lineRule="auto"/>
            <w:ind w:left="1139" w:hanging="357"/>
          </w:pPr>
        </w:pPrChange>
      </w:pPr>
      <w:r>
        <w:rPr>
          <w:rFonts w:ascii="Times New Roman" w:hAnsi="Times New Roman"/>
        </w:rPr>
        <w:t>Set u</w:t>
      </w:r>
      <w:r w:rsidR="00F66CC0">
        <w:rPr>
          <w:rFonts w:ascii="Times New Roman" w:hAnsi="Times New Roman"/>
        </w:rPr>
        <w:t xml:space="preserve">p a </w:t>
      </w:r>
      <w:ins w:id="207" w:author="FENGXIANG LI" w:date="2016-10-12T15:52:00Z">
        <w:r w:rsidR="00BC3012">
          <w:rPr>
            <w:rFonts w:ascii="Times New Roman" w:hAnsi="Times New Roman"/>
          </w:rPr>
          <w:t>L</w:t>
        </w:r>
      </w:ins>
      <w:del w:id="208" w:author="FENGXIANG LI" w:date="2016-10-12T15:52:00Z">
        <w:r w:rsidR="00F66CC0" w:rsidDel="00BC3012">
          <w:rPr>
            <w:rFonts w:ascii="Times New Roman" w:hAnsi="Times New Roman"/>
          </w:rPr>
          <w:delText>l</w:delText>
        </w:r>
      </w:del>
      <w:r w:rsidR="00F66CC0">
        <w:rPr>
          <w:rFonts w:ascii="Times New Roman" w:hAnsi="Times New Roman"/>
        </w:rPr>
        <w:t>ibrary Management System for</w:t>
      </w:r>
      <w:r>
        <w:rPr>
          <w:rFonts w:ascii="Times New Roman" w:hAnsi="Times New Roman"/>
        </w:rPr>
        <w:t xml:space="preserve"> both user</w:t>
      </w:r>
      <w:ins w:id="209" w:author="FENGXIANG LI" w:date="2016-10-12T15:52:00Z">
        <w:r w:rsidR="00BC3012">
          <w:rPr>
            <w:rFonts w:ascii="Times New Roman" w:hAnsi="Times New Roman"/>
          </w:rPr>
          <w:t>s</w:t>
        </w:r>
      </w:ins>
      <w:r>
        <w:rPr>
          <w:rFonts w:ascii="Times New Roman" w:hAnsi="Times New Roman"/>
        </w:rPr>
        <w:t xml:space="preserve"> and admin</w:t>
      </w:r>
      <w:ins w:id="210" w:author="FENGXIANG LI" w:date="2016-10-12T15:52:00Z">
        <w:r w:rsidR="00BC3012">
          <w:rPr>
            <w:rFonts w:ascii="Times New Roman" w:hAnsi="Times New Roman"/>
          </w:rPr>
          <w:t>istrators</w:t>
        </w:r>
      </w:ins>
      <w:r>
        <w:rPr>
          <w:rFonts w:ascii="Times New Roman" w:hAnsi="Times New Roman"/>
        </w:rPr>
        <w:t xml:space="preserve"> with SpringMVC Framework, Bootstrap, JQuery and MySQL Database, Apache Server</w:t>
      </w:r>
    </w:p>
    <w:p w14:paraId="6867E541" w14:textId="34DA0111" w:rsidR="00C0405A" w:rsidRPr="00F401D9" w:rsidRDefault="00F401D9">
      <w:pPr>
        <w:pStyle w:val="ListParagraph"/>
        <w:numPr>
          <w:ilvl w:val="0"/>
          <w:numId w:val="29"/>
        </w:numPr>
        <w:rPr>
          <w:rFonts w:ascii="Times New Roman" w:hAnsi="Times New Roman"/>
          <w:rPrChange w:id="211" w:author="FENGXIANG LI" w:date="2016-10-24T19:54:00Z">
            <w:rPr/>
          </w:rPrChange>
        </w:rPr>
        <w:pPrChange w:id="212" w:author="FENGXIANG LI" w:date="2016-10-24T19:54:00Z">
          <w:pPr>
            <w:pStyle w:val="ListParagraph"/>
            <w:numPr>
              <w:numId w:val="29"/>
            </w:numPr>
            <w:spacing w:line="60" w:lineRule="auto"/>
            <w:ind w:left="1139" w:hanging="357"/>
          </w:pPr>
        </w:pPrChange>
      </w:pPr>
      <w:ins w:id="213" w:author="FENGXIANG LI" w:date="2016-10-24T19:54:00Z">
        <w:r w:rsidRPr="00F401D9">
          <w:rPr>
            <w:rFonts w:ascii="Times New Roman" w:hAnsi="Times New Roman"/>
          </w:rPr>
          <w:t>Implemented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the</w:t>
        </w:r>
        <w:r>
          <w:rPr>
            <w:rFonts w:ascii="Times New Roman" w:hAnsi="Times New Roman"/>
          </w:rPr>
          <w:t xml:space="preserve"> java </w:t>
        </w:r>
        <w:r w:rsidRPr="00F401D9">
          <w:rPr>
            <w:rFonts w:ascii="Times New Roman" w:hAnsi="Times New Roman"/>
          </w:rPr>
          <w:t>application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using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Object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Oriented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Design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with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Singleton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Pattern,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debugged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and</w:t>
        </w:r>
        <w:r>
          <w:rPr>
            <w:rFonts w:ascii="Times New Roman" w:hAnsi="Times New Roman"/>
          </w:rPr>
          <w:t xml:space="preserve"> </w:t>
        </w:r>
        <w:r w:rsidRPr="00F401D9">
          <w:rPr>
            <w:rFonts w:ascii="Times New Roman" w:hAnsi="Times New Roman"/>
          </w:rPr>
          <w:t>tested the application using JUnit4</w:t>
        </w:r>
      </w:ins>
      <w:del w:id="214" w:author="FENGXIANG LI" w:date="2016-10-24T19:54:00Z">
        <w:r w:rsidR="00C0405A" w:rsidRPr="00F401D9" w:rsidDel="00F401D9">
          <w:rPr>
            <w:rFonts w:ascii="Times New Roman" w:hAnsi="Times New Roman"/>
            <w:b/>
            <w:rPrChange w:id="215" w:author="FENGXIANG LI" w:date="2016-10-24T19:54:00Z">
              <w:rPr/>
            </w:rPrChange>
          </w:rPr>
          <w:tab/>
        </w:r>
      </w:del>
    </w:p>
    <w:p w14:paraId="74D2E30D" w14:textId="7EE50A3A" w:rsidR="00C0405A" w:rsidRPr="000401D5" w:rsidRDefault="00F66CC0" w:rsidP="00C0405A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Built </w:t>
      </w:r>
      <w:r w:rsidR="00C0405A" w:rsidRPr="000401D5">
        <w:rPr>
          <w:rFonts w:ascii="Times New Roman" w:hAnsi="Times New Roman"/>
        </w:rPr>
        <w:t>the front-end pages</w:t>
      </w:r>
      <w:r>
        <w:rPr>
          <w:rFonts w:ascii="Times New Roman" w:hAnsi="Times New Roman"/>
        </w:rPr>
        <w:t xml:space="preserve"> using JSP</w:t>
      </w:r>
      <w:r w:rsidR="00C0405A" w:rsidRPr="000401D5">
        <w:rPr>
          <w:rFonts w:ascii="Times New Roman" w:hAnsi="Times New Roman"/>
        </w:rPr>
        <w:t xml:space="preserve"> and beautified the web with animation using Javascript and CSS</w:t>
      </w:r>
    </w:p>
    <w:p w14:paraId="24895951" w14:textId="190299CC" w:rsidR="00C0405A" w:rsidRDefault="00C0405A">
      <w:pPr>
        <w:pStyle w:val="ListParagraph"/>
        <w:numPr>
          <w:ilvl w:val="0"/>
          <w:numId w:val="29"/>
        </w:numPr>
        <w:rPr>
          <w:ins w:id="216" w:author="FENGXIANG LI" w:date="2016-10-24T19:53:00Z"/>
          <w:rFonts w:ascii="Times New Roman" w:hAnsi="Times New Roman"/>
        </w:rPr>
        <w:pPrChange w:id="217" w:author="FENGXIANG LI" w:date="2016-09-23T14:24:00Z">
          <w:pPr>
            <w:pStyle w:val="ListParagraph"/>
            <w:numPr>
              <w:numId w:val="29"/>
            </w:numPr>
            <w:ind w:left="1139" w:hanging="357"/>
          </w:pPr>
        </w:pPrChange>
      </w:pPr>
      <w:r>
        <w:rPr>
          <w:rFonts w:ascii="Times New Roman" w:hAnsi="Times New Roman"/>
        </w:rPr>
        <w:t xml:space="preserve">Offered basic </w:t>
      </w:r>
      <w:ins w:id="218" w:author="FENGXIANG LI" w:date="2016-10-24T19:59:00Z">
        <w:r w:rsidR="00505E07">
          <w:rPr>
            <w:rFonts w:ascii="Times New Roman" w:hAnsi="Times New Roman"/>
          </w:rPr>
          <w:t xml:space="preserve">network </w:t>
        </w:r>
      </w:ins>
      <w:r>
        <w:rPr>
          <w:rFonts w:ascii="Times New Roman" w:hAnsi="Times New Roman"/>
        </w:rPr>
        <w:t>security function to prevent SQL Injection</w:t>
      </w:r>
      <w:r w:rsidR="00F66CC0">
        <w:rPr>
          <w:rFonts w:ascii="Times New Roman" w:hAnsi="Times New Roman"/>
        </w:rPr>
        <w:t xml:space="preserve"> preventing</w:t>
      </w:r>
      <w:r>
        <w:rPr>
          <w:rFonts w:ascii="Times New Roman" w:hAnsi="Times New Roman"/>
        </w:rPr>
        <w:t xml:space="preserve"> illegally logging in and visiting</w:t>
      </w:r>
      <w:r w:rsidR="00F66CC0">
        <w:rPr>
          <w:rFonts w:ascii="Times New Roman" w:hAnsi="Times New Roman"/>
        </w:rPr>
        <w:t xml:space="preserve"> sources using Spring Frameworks</w:t>
      </w:r>
      <w:r>
        <w:rPr>
          <w:rFonts w:ascii="Times New Roman" w:hAnsi="Times New Roman"/>
        </w:rPr>
        <w:t xml:space="preserve"> Interceptor function</w:t>
      </w:r>
    </w:p>
    <w:p w14:paraId="1791A874" w14:textId="364D1056" w:rsidR="00F401D9" w:rsidRPr="00F401D9" w:rsidDel="00F401D9" w:rsidRDefault="00F401D9">
      <w:pPr>
        <w:pStyle w:val="ListParagraph"/>
        <w:numPr>
          <w:ilvl w:val="0"/>
          <w:numId w:val="29"/>
        </w:numPr>
        <w:rPr>
          <w:del w:id="219" w:author="FENGXIANG LI" w:date="2016-10-24T19:54:00Z"/>
          <w:rFonts w:ascii="Times New Roman" w:hAnsi="Times New Roman"/>
          <w:rPrChange w:id="220" w:author="FENGXIANG LI" w:date="2016-10-24T19:53:00Z">
            <w:rPr>
              <w:del w:id="221" w:author="FENGXIANG LI" w:date="2016-10-24T19:54:00Z"/>
            </w:rPr>
          </w:rPrChange>
        </w:rPr>
        <w:pPrChange w:id="222" w:author="FENGXIANG LI" w:date="2016-10-24T19:53:00Z">
          <w:pPr>
            <w:pStyle w:val="ListParagraph"/>
            <w:numPr>
              <w:numId w:val="29"/>
            </w:numPr>
            <w:ind w:left="1139" w:hanging="357"/>
          </w:pPr>
        </w:pPrChange>
      </w:pPr>
    </w:p>
    <w:p w14:paraId="28606B03" w14:textId="29FF80DC" w:rsidR="00990359" w:rsidDel="00494E17" w:rsidRDefault="00494E17" w:rsidP="00876B67">
      <w:pPr>
        <w:rPr>
          <w:del w:id="223" w:author="FENGXIANG LI" w:date="2016-09-23T14:12:00Z"/>
          <w:rFonts w:ascii="Times New Roman" w:hAnsi="Times New Roman"/>
          <w:b/>
        </w:rPr>
      </w:pPr>
      <w:ins w:id="224" w:author="FENGXIANG LI" w:date="2016-09-23T14:12:00Z">
        <w:r>
          <w:rPr>
            <w:rFonts w:ascii="Times New Roman" w:hAnsi="Times New Roman"/>
            <w:b/>
          </w:rPr>
          <w:t xml:space="preserve">University of Illinois </w:t>
        </w:r>
        <w:r w:rsidR="001E6B34">
          <w:rPr>
            <w:rFonts w:ascii="Times New Roman" w:hAnsi="Times New Roman"/>
            <w:b/>
          </w:rPr>
          <w:t>at Chicago</w:t>
        </w:r>
      </w:ins>
      <w:ins w:id="225" w:author="FENGXIANG LI" w:date="2016-09-23T14:15:00Z">
        <w:r w:rsidR="00CD0031">
          <w:rPr>
            <w:rFonts w:ascii="Times New Roman" w:hAnsi="Times New Roman"/>
            <w:b/>
          </w:rPr>
          <w:t>.</w:t>
        </w:r>
      </w:ins>
      <w:ins w:id="226" w:author="FENGXIANG LI" w:date="2016-09-23T14:12:00Z">
        <w:r w:rsidR="001E6B34">
          <w:rPr>
            <w:rFonts w:ascii="Times New Roman" w:hAnsi="Times New Roman"/>
            <w:b/>
          </w:rPr>
          <w:t xml:space="preserve"> </w:t>
        </w:r>
      </w:ins>
      <w:del w:id="227" w:author="FENGXIANG LI" w:date="2016-09-23T14:12:00Z">
        <w:r w:rsidR="00980F58" w:rsidDel="00494E17">
          <w:rPr>
            <w:rFonts w:ascii="Times New Roman" w:hAnsi="Times New Roman"/>
            <w:b/>
          </w:rPr>
          <w:delText xml:space="preserve">Summer </w:delText>
        </w:r>
      </w:del>
      <w:ins w:id="228" w:author="FENGXIANG LI" w:date="2016-09-23T14:12:00Z">
        <w:r>
          <w:rPr>
            <w:rFonts w:ascii="Times New Roman" w:hAnsi="Times New Roman"/>
            <w:b/>
          </w:rPr>
          <w:t xml:space="preserve">Data Mining </w:t>
        </w:r>
      </w:ins>
      <w:r w:rsidR="00980F58">
        <w:rPr>
          <w:rFonts w:ascii="Times New Roman" w:hAnsi="Times New Roman"/>
          <w:b/>
        </w:rPr>
        <w:t>Research Intern</w:t>
      </w:r>
    </w:p>
    <w:p w14:paraId="70266149" w14:textId="78FB56D2" w:rsidR="00980F58" w:rsidRPr="00F66CC0" w:rsidRDefault="00980F58" w:rsidP="00876B67">
      <w:pPr>
        <w:rPr>
          <w:rFonts w:ascii="Times New Roman" w:hAnsi="Times New Roman"/>
          <w:szCs w:val="21"/>
        </w:rPr>
      </w:pPr>
      <w:del w:id="229" w:author="FENGXIANG LI" w:date="2016-09-23T14:12:00Z">
        <w:r w:rsidDel="00494E17">
          <w:rPr>
            <w:rFonts w:ascii="Times New Roman" w:hAnsi="Times New Roman" w:hint="eastAsia"/>
            <w:b/>
          </w:rPr>
          <w:tab/>
        </w:r>
        <w:r w:rsidDel="00494E17">
          <w:rPr>
            <w:rFonts w:ascii="Times New Roman" w:hAnsi="Times New Roman"/>
            <w:b/>
          </w:rPr>
          <w:delText>Computer Science Department,</w:delText>
        </w:r>
      </w:del>
      <w:del w:id="230" w:author="FENGXIANG LI" w:date="2016-09-23T14:08:00Z">
        <w:r w:rsidDel="00494E17">
          <w:rPr>
            <w:rFonts w:ascii="Times New Roman" w:hAnsi="Times New Roman"/>
            <w:b/>
          </w:rPr>
          <w:delText xml:space="preserve"> University of Illinois at Chicago </w:delText>
        </w:r>
      </w:del>
      <w:ins w:id="231" w:author="FENGXIANG LI" w:date="2016-09-23T14:11:00Z">
        <w:r w:rsidR="00494E17">
          <w:rPr>
            <w:rFonts w:ascii="Times New Roman" w:hAnsi="Times New Roman"/>
            <w:b/>
          </w:rPr>
          <w:tab/>
        </w:r>
        <w:r w:rsidR="00494E17">
          <w:rPr>
            <w:rFonts w:ascii="Times New Roman" w:hAnsi="Times New Roman"/>
            <w:b/>
          </w:rPr>
          <w:tab/>
        </w:r>
      </w:ins>
      <w:ins w:id="232" w:author="FENGXIANG LI" w:date="2016-10-24T20:36:00Z">
        <w:r w:rsidR="00E21EC0">
          <w:rPr>
            <w:rFonts w:ascii="Times New Roman" w:hAnsi="Times New Roman"/>
            <w:b/>
          </w:rPr>
          <w:t xml:space="preserve">        </w:t>
        </w:r>
      </w:ins>
      <w:del w:id="233" w:author="FENGXIANG LI" w:date="2016-09-23T14:11:00Z"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Del="00494E17">
          <w:rPr>
            <w:rFonts w:ascii="Times New Roman" w:hAnsi="Times New Roman"/>
            <w:b/>
          </w:rPr>
          <w:tab/>
        </w:r>
        <w:r w:rsidR="00EB685E" w:rsidDel="00494E17">
          <w:rPr>
            <w:rFonts w:ascii="Times New Roman" w:hAnsi="Times New Roman"/>
            <w:b/>
          </w:rPr>
          <w:delText xml:space="preserve"> </w:delText>
        </w:r>
      </w:del>
      <w:r w:rsidRPr="00F66CC0">
        <w:rPr>
          <w:rFonts w:ascii="Times New Roman" w:hAnsi="Times New Roman"/>
          <w:szCs w:val="21"/>
        </w:rPr>
        <w:t>07/2015</w:t>
      </w:r>
      <w:del w:id="234" w:author="FENGXIANG LI" w:date="2016-10-24T20:50:00Z">
        <w:r w:rsidRPr="00F66CC0" w:rsidDel="00B1714E">
          <w:rPr>
            <w:rFonts w:ascii="Times New Roman" w:hAnsi="Times New Roman"/>
            <w:szCs w:val="21"/>
          </w:rPr>
          <w:delText xml:space="preserve"> </w:delText>
        </w:r>
      </w:del>
      <w:r w:rsidR="00AF3859" w:rsidRPr="00F66CC0">
        <w:rPr>
          <w:rFonts w:ascii="Times New Roman" w:hAnsi="Times New Roman"/>
          <w:szCs w:val="21"/>
        </w:rPr>
        <w:t>-</w:t>
      </w:r>
      <w:del w:id="235" w:author="FENGXIANG LI" w:date="2016-10-24T20:50:00Z">
        <w:r w:rsidRPr="00F66CC0" w:rsidDel="00B1714E">
          <w:rPr>
            <w:rFonts w:ascii="Times New Roman" w:hAnsi="Times New Roman"/>
            <w:szCs w:val="21"/>
          </w:rPr>
          <w:delText xml:space="preserve"> </w:delText>
        </w:r>
      </w:del>
      <w:r w:rsidRPr="00F66CC0">
        <w:rPr>
          <w:rFonts w:ascii="Times New Roman" w:hAnsi="Times New Roman"/>
          <w:szCs w:val="21"/>
        </w:rPr>
        <w:t>09/</w:t>
      </w:r>
      <w:del w:id="236" w:author="FENGXIANG LI" w:date="2016-10-24T20:49:00Z">
        <w:r w:rsidRPr="00F66CC0" w:rsidDel="00B1714E">
          <w:rPr>
            <w:rFonts w:ascii="Times New Roman" w:hAnsi="Times New Roman" w:hint="eastAsia"/>
            <w:szCs w:val="21"/>
          </w:rPr>
          <w:delText>2015</w:delText>
        </w:r>
      </w:del>
      <w:ins w:id="237" w:author="FENGXIANG LI" w:date="2016-10-24T20:49:00Z">
        <w:r w:rsidR="00B1714E" w:rsidRPr="00F66CC0">
          <w:rPr>
            <w:rFonts w:ascii="Times New Roman" w:hAnsi="Times New Roman"/>
            <w:szCs w:val="21"/>
          </w:rPr>
          <w:t>2015</w:t>
        </w:r>
        <w:r w:rsidR="00B1714E">
          <w:rPr>
            <w:rFonts w:ascii="Times New Roman" w:hAnsi="Times New Roman"/>
            <w:szCs w:val="21"/>
          </w:rPr>
          <w:t xml:space="preserve">   </w:t>
        </w:r>
      </w:ins>
      <w:ins w:id="238" w:author="FENGXIANG LI" w:date="2016-10-24T20:50:00Z">
        <w:r w:rsidR="00B1714E">
          <w:rPr>
            <w:rFonts w:ascii="Times New Roman" w:hAnsi="Times New Roman"/>
            <w:szCs w:val="21"/>
          </w:rPr>
          <w:t xml:space="preserve"> </w:t>
        </w:r>
      </w:ins>
      <w:ins w:id="239" w:author="FENGXIANG LI" w:date="2016-10-24T20:49:00Z">
        <w:r w:rsidR="00B1714E">
          <w:rPr>
            <w:rFonts w:ascii="Times New Roman" w:hAnsi="Times New Roman"/>
            <w:szCs w:val="21"/>
          </w:rPr>
          <w:t>Chicago</w:t>
        </w:r>
      </w:ins>
      <w:ins w:id="240" w:author="FENGXIANG LI" w:date="2016-10-24T20:35:00Z">
        <w:r w:rsidR="00E21EC0">
          <w:rPr>
            <w:rFonts w:ascii="Times New Roman" w:hAnsi="Times New Roman"/>
          </w:rPr>
          <w:t xml:space="preserve">, </w:t>
        </w:r>
      </w:ins>
      <w:ins w:id="241" w:author="FENGXIANG LI" w:date="2016-10-24T20:49:00Z">
        <w:r w:rsidR="00B1714E">
          <w:rPr>
            <w:rFonts w:ascii="Times New Roman" w:hAnsi="Times New Roman"/>
          </w:rPr>
          <w:t>USA</w:t>
        </w:r>
      </w:ins>
      <w:ins w:id="242" w:author="FENGXIANG LI" w:date="2016-10-24T20:35:00Z">
        <w:r w:rsidR="00E21EC0">
          <w:rPr>
            <w:rFonts w:ascii="Times New Roman" w:hAnsi="Times New Roman" w:hint="eastAsia"/>
            <w:b/>
          </w:rPr>
          <w:t xml:space="preserve"> </w:t>
        </w:r>
      </w:ins>
    </w:p>
    <w:p w14:paraId="69913787" w14:textId="2AD8DAAA" w:rsidR="00AF3859" w:rsidRDefault="00985F91" w:rsidP="00AF3859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U</w:t>
      </w:r>
      <w:r w:rsidR="00AF3859">
        <w:rPr>
          <w:rFonts w:ascii="Times New Roman" w:hAnsi="Times New Roman" w:hint="eastAsia"/>
        </w:rPr>
        <w:t>tilize</w:t>
      </w:r>
      <w:r w:rsidR="002B347E">
        <w:rPr>
          <w:rFonts w:ascii="Times New Roman" w:hAnsi="Times New Roman"/>
        </w:rPr>
        <w:t>d</w:t>
      </w:r>
      <w:r w:rsidR="00AF3859">
        <w:rPr>
          <w:rFonts w:ascii="Times New Roman" w:hAnsi="Times New Roman" w:hint="eastAsia"/>
        </w:rPr>
        <w:t xml:space="preserve"> 2013 whole years Traffic and tweet data </w:t>
      </w:r>
      <w:r w:rsidR="00AF3859">
        <w:rPr>
          <w:rFonts w:ascii="Times New Roman" w:hAnsi="Times New Roman"/>
        </w:rPr>
        <w:t xml:space="preserve">in Chicago </w:t>
      </w:r>
      <w:r w:rsidR="00CA3C9F">
        <w:rPr>
          <w:rFonts w:ascii="Times New Roman" w:hAnsi="Times New Roman" w:hint="eastAsia"/>
        </w:rPr>
        <w:t xml:space="preserve">to establish Coupled Hidden </w:t>
      </w:r>
      <w:r w:rsidR="00CA3C9F">
        <w:rPr>
          <w:rFonts w:ascii="Times New Roman" w:hAnsi="Times New Roman"/>
        </w:rPr>
        <w:t>Markov</w:t>
      </w:r>
      <w:r w:rsidR="00AF3859">
        <w:rPr>
          <w:rFonts w:ascii="Times New Roman" w:hAnsi="Times New Roman" w:hint="eastAsia"/>
        </w:rPr>
        <w:t xml:space="preserve"> model</w:t>
      </w:r>
      <w:r w:rsidR="00CA3C9F">
        <w:rPr>
          <w:rFonts w:ascii="Times New Roman" w:hAnsi="Times New Roman"/>
        </w:rPr>
        <w:t xml:space="preserve"> to estimate the traffic condition</w:t>
      </w:r>
      <w:r w:rsidR="00613F02">
        <w:rPr>
          <w:rFonts w:ascii="Times New Roman" w:hAnsi="Times New Roman"/>
        </w:rPr>
        <w:t xml:space="preserve"> using python</w:t>
      </w:r>
    </w:p>
    <w:p w14:paraId="72763F04" w14:textId="4E1FCBCB" w:rsidR="00977B0B" w:rsidRPr="00977B0B" w:rsidRDefault="00F66CC0" w:rsidP="00977B0B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>
        <w:rPr>
          <w:rFonts w:ascii="Times New Roman" w:hAnsi="Times New Roman"/>
        </w:rPr>
        <w:t>Simplified spatial calculation using R-Tree</w:t>
      </w:r>
      <w:ins w:id="243" w:author="FENGXIANG LI" w:date="2016-10-24T19:47:00Z">
        <w:r w:rsidR="00BD3277">
          <w:rPr>
            <w:rFonts w:ascii="Times New Roman" w:hAnsi="Times New Roman"/>
          </w:rPr>
          <w:t xml:space="preserve"> to </w:t>
        </w:r>
        <w:r w:rsidR="00BD3277">
          <w:rPr>
            <w:rFonts w:ascii="Times New Roman" w:hAnsi="Times New Roman" w:hint="eastAsia"/>
          </w:rPr>
          <w:t>redu</w:t>
        </w:r>
        <w:r w:rsidR="00BD3277">
          <w:rPr>
            <w:rFonts w:ascii="Times New Roman" w:hAnsi="Times New Roman"/>
          </w:rPr>
          <w:t xml:space="preserve">ce the </w:t>
        </w:r>
        <w:r w:rsidR="00F401D9">
          <w:rPr>
            <w:rFonts w:ascii="Times New Roman" w:hAnsi="Times New Roman"/>
          </w:rPr>
          <w:t>searching and deleting complexity</w:t>
        </w:r>
      </w:ins>
    </w:p>
    <w:p w14:paraId="5C49751C" w14:textId="221E1E10" w:rsidR="00977B0B" w:rsidRPr="00922831" w:rsidRDefault="00977B0B" w:rsidP="00AF3859">
      <w:pPr>
        <w:pStyle w:val="ListParagraph"/>
        <w:numPr>
          <w:ilvl w:val="0"/>
          <w:numId w:val="2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Finished </w:t>
      </w:r>
      <w:del w:id="244" w:author="FENGXIANG LI" w:date="2016-10-24T20:52:00Z">
        <w:r w:rsidDel="00313C80">
          <w:rPr>
            <w:rFonts w:ascii="Times New Roman" w:hAnsi="Times New Roman"/>
          </w:rPr>
          <w:delText xml:space="preserve">the </w:delText>
        </w:r>
      </w:del>
      <w:r>
        <w:rPr>
          <w:rFonts w:ascii="Times New Roman" w:hAnsi="Times New Roman"/>
        </w:rPr>
        <w:t>paper</w:t>
      </w:r>
      <w:ins w:id="245" w:author="FENGXIANG LI" w:date="2016-10-31T17:21:00Z">
        <w:r w:rsidR="00BF465F">
          <w:rPr>
            <w:rFonts w:ascii="Times New Roman" w:hAnsi="Times New Roman"/>
          </w:rPr>
          <w:t xml:space="preserve"> </w:t>
        </w:r>
        <w:r w:rsidR="00BF465F" w:rsidRPr="000414DB">
          <w:rPr>
            <w:rFonts w:ascii="Times New Roman" w:hAnsi="Times New Roman"/>
          </w:rPr>
          <w:t>"Enhancing Traffic Congestion Estimation with Social Media by Coupled Hidden Markov Model."</w:t>
        </w:r>
      </w:ins>
      <w:r>
        <w:rPr>
          <w:rFonts w:ascii="Times New Roman" w:hAnsi="Times New Roman"/>
        </w:rPr>
        <w:t xml:space="preserve"> and published in </w:t>
      </w:r>
      <w:r w:rsidR="00F66CC0">
        <w:rPr>
          <w:rFonts w:ascii="Times New Roman" w:hAnsi="Times New Roman"/>
        </w:rPr>
        <w:t xml:space="preserve">book </w:t>
      </w:r>
      <w:r>
        <w:rPr>
          <w:rFonts w:ascii="Times New Roman" w:hAnsi="Times New Roman"/>
        </w:rPr>
        <w:t>“</w:t>
      </w:r>
      <w:r w:rsidRPr="00977B0B">
        <w:rPr>
          <w:rFonts w:ascii="Times New Roman" w:hAnsi="Times New Roman"/>
        </w:rPr>
        <w:t>Machine Learning and Knowledge Discovery in Databases</w:t>
      </w:r>
      <w:r>
        <w:rPr>
          <w:rFonts w:ascii="Times New Roman" w:hAnsi="Times New Roman"/>
        </w:rPr>
        <w:t>”</w:t>
      </w:r>
    </w:p>
    <w:p w14:paraId="659FEBE8" w14:textId="03393871" w:rsidR="002B347E" w:rsidRPr="00B1714E" w:rsidRDefault="00494E17" w:rsidP="002B347E">
      <w:pPr>
        <w:rPr>
          <w:rFonts w:ascii="Times New Roman" w:hAnsi="Times New Roman"/>
          <w:szCs w:val="21"/>
          <w:rPrChange w:id="246" w:author="FENGXIANG LI" w:date="2016-10-24T20:48:00Z">
            <w:rPr>
              <w:rFonts w:ascii="Times New Roman" w:hAnsi="Times New Roman"/>
            </w:rPr>
          </w:rPrChange>
        </w:rPr>
      </w:pPr>
      <w:ins w:id="247" w:author="FENGXIANG LI" w:date="2016-09-23T14:11:00Z">
        <w:r>
          <w:rPr>
            <w:rFonts w:ascii="Times New Roman" w:hAnsi="Times New Roman"/>
            <w:b/>
          </w:rPr>
          <w:t>Peking University</w:t>
        </w:r>
      </w:ins>
      <w:ins w:id="248" w:author="FENGXIANG LI" w:date="2016-09-23T14:15:00Z">
        <w:r w:rsidR="00CD0031">
          <w:rPr>
            <w:rFonts w:ascii="Times New Roman" w:hAnsi="Times New Roman"/>
            <w:b/>
          </w:rPr>
          <w:t>.</w:t>
        </w:r>
      </w:ins>
      <w:ins w:id="249" w:author="FENGXIANG LI" w:date="2016-09-23T14:11:00Z">
        <w:r>
          <w:rPr>
            <w:rFonts w:ascii="Times New Roman" w:hAnsi="Times New Roman"/>
            <w:b/>
          </w:rPr>
          <w:t xml:space="preserve"> </w:t>
        </w:r>
      </w:ins>
      <w:r w:rsidR="002B347E" w:rsidRPr="002B347E">
        <w:rPr>
          <w:rFonts w:ascii="Times New Roman" w:hAnsi="Times New Roman"/>
          <w:b/>
        </w:rPr>
        <w:t>iOS Lost and Found App</w:t>
      </w:r>
      <w:ins w:id="250" w:author="FENGXIANG LI" w:date="2016-09-23T14:13:00Z">
        <w:r w:rsidR="001E6B34">
          <w:rPr>
            <w:rFonts w:ascii="Times New Roman" w:hAnsi="Times New Roman"/>
            <w:b/>
          </w:rPr>
          <w:t xml:space="preserve"> -- </w:t>
        </w:r>
      </w:ins>
      <w:del w:id="251" w:author="FENGXIANG LI" w:date="2016-09-23T14:13:00Z">
        <w:r w:rsidR="00BF2AE9" w:rsidRPr="00BF2AE9" w:rsidDel="001E6B34">
          <w:rPr>
            <w:rFonts w:ascii="Times New Roman" w:hAnsi="Times New Roman"/>
            <w:b/>
          </w:rPr>
          <w:delText>:</w:delText>
        </w:r>
        <w:r w:rsidR="002B347E" w:rsidDel="001E6B34">
          <w:rPr>
            <w:rFonts w:ascii="Times New Roman" w:hAnsi="Times New Roman"/>
            <w:b/>
          </w:rPr>
          <w:delText xml:space="preserve"> </w:delText>
        </w:r>
      </w:del>
      <w:r w:rsidR="002B347E">
        <w:rPr>
          <w:rFonts w:ascii="Times New Roman" w:hAnsi="Times New Roman"/>
          <w:b/>
        </w:rPr>
        <w:t>iOS course project</w:t>
      </w:r>
      <w:r w:rsidR="00977B0B">
        <w:rPr>
          <w:rFonts w:ascii="Times New Roman" w:hAnsi="Times New Roman"/>
          <w:b/>
        </w:rPr>
        <w:tab/>
      </w:r>
      <w:ins w:id="252" w:author="FENGXIANG LI" w:date="2016-09-23T14:11:00Z">
        <w:r w:rsidR="001E6B34">
          <w:rPr>
            <w:rFonts w:ascii="Times New Roman" w:hAnsi="Times New Roman"/>
            <w:b/>
          </w:rPr>
          <w:tab/>
        </w:r>
        <w:r w:rsidR="00E21EC0">
          <w:rPr>
            <w:rFonts w:ascii="Times New Roman" w:hAnsi="Times New Roman"/>
            <w:b/>
          </w:rPr>
          <w:t xml:space="preserve">    </w:t>
        </w:r>
      </w:ins>
      <w:del w:id="253" w:author="FENGXIANG LI" w:date="2016-09-23T14:11:00Z"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977B0B" w:rsidDel="00494E17">
          <w:rPr>
            <w:rFonts w:ascii="Times New Roman" w:hAnsi="Times New Roman"/>
            <w:b/>
          </w:rPr>
          <w:tab/>
        </w:r>
        <w:r w:rsidR="00EB685E" w:rsidDel="00494E17">
          <w:rPr>
            <w:rFonts w:ascii="Times New Roman" w:hAnsi="Times New Roman"/>
            <w:b/>
          </w:rPr>
          <w:delText xml:space="preserve"> </w:delText>
        </w:r>
      </w:del>
      <w:r w:rsidR="00977B0B" w:rsidRPr="00F66CC0">
        <w:rPr>
          <w:rFonts w:ascii="Times New Roman" w:hAnsi="Times New Roman"/>
          <w:szCs w:val="21"/>
        </w:rPr>
        <w:t>05/2015</w:t>
      </w:r>
      <w:r w:rsidR="00C0405A" w:rsidRPr="00F66CC0">
        <w:rPr>
          <w:rFonts w:ascii="Times New Roman" w:hAnsi="Times New Roman"/>
          <w:szCs w:val="21"/>
        </w:rPr>
        <w:t xml:space="preserve"> - 07</w:t>
      </w:r>
      <w:r w:rsidR="00977B0B" w:rsidRPr="00F66CC0">
        <w:rPr>
          <w:rFonts w:ascii="Times New Roman" w:hAnsi="Times New Roman"/>
          <w:szCs w:val="21"/>
        </w:rPr>
        <w:t>/</w:t>
      </w:r>
      <w:r w:rsidR="00977B0B" w:rsidRPr="00F66CC0">
        <w:rPr>
          <w:rFonts w:ascii="Times New Roman" w:hAnsi="Times New Roman" w:hint="eastAsia"/>
          <w:szCs w:val="21"/>
        </w:rPr>
        <w:t>2015</w:t>
      </w:r>
      <w:ins w:id="254" w:author="FENGXIANG LI" w:date="2016-10-24T20:48:00Z">
        <w:r w:rsidR="00B1714E" w:rsidRPr="00B1714E">
          <w:rPr>
            <w:rFonts w:ascii="Times New Roman" w:hAnsi="Times New Roman" w:hint="eastAsia"/>
          </w:rPr>
          <w:t xml:space="preserve"> </w:t>
        </w:r>
      </w:ins>
      <w:ins w:id="255" w:author="FENGXIANG LI" w:date="2016-10-24T20:49:00Z">
        <w:r w:rsidR="00B1714E">
          <w:rPr>
            <w:rFonts w:ascii="Times New Roman" w:hAnsi="Times New Roman"/>
          </w:rPr>
          <w:t xml:space="preserve">  </w:t>
        </w:r>
      </w:ins>
      <w:ins w:id="256" w:author="FENGXIANG LI" w:date="2016-10-24T20:48:00Z">
        <w:r w:rsidR="00B1714E">
          <w:rPr>
            <w:rFonts w:ascii="Times New Roman" w:hAnsi="Times New Roman" w:hint="eastAsia"/>
          </w:rPr>
          <w:t>Peking</w:t>
        </w:r>
        <w:r w:rsidR="00B1714E">
          <w:rPr>
            <w:rFonts w:ascii="Times New Roman" w:hAnsi="Times New Roman"/>
          </w:rPr>
          <w:t xml:space="preserve">, </w:t>
        </w:r>
        <w:r w:rsidR="00B1714E">
          <w:rPr>
            <w:rFonts w:ascii="Times New Roman" w:hAnsi="Times New Roman" w:hint="eastAsia"/>
          </w:rPr>
          <w:t>China</w:t>
        </w:r>
      </w:ins>
    </w:p>
    <w:p w14:paraId="323B737C" w14:textId="68D1B5E4" w:rsidR="002B347E" w:rsidRPr="00977B0B" w:rsidRDefault="00977B0B">
      <w:pPr>
        <w:pStyle w:val="ListParagraph"/>
        <w:numPr>
          <w:ilvl w:val="0"/>
          <w:numId w:val="29"/>
        </w:numPr>
        <w:rPr>
          <w:rFonts w:ascii="Times New Roman" w:hAnsi="Times New Roman"/>
        </w:rPr>
        <w:pPrChange w:id="257" w:author="FENGXIANG LI" w:date="2016-09-23T14:24:00Z">
          <w:pPr>
            <w:pStyle w:val="ListParagraph"/>
            <w:numPr>
              <w:numId w:val="29"/>
            </w:numPr>
            <w:ind w:left="1139" w:hanging="357"/>
          </w:pPr>
        </w:pPrChange>
      </w:pPr>
      <w:r w:rsidRPr="00977B0B">
        <w:rPr>
          <w:rFonts w:ascii="Times New Roman" w:hAnsi="Times New Roman"/>
        </w:rPr>
        <w:t>I</w:t>
      </w:r>
      <w:r w:rsidR="002B347E" w:rsidRPr="00977B0B">
        <w:rPr>
          <w:rFonts w:ascii="Times New Roman" w:hAnsi="Times New Roman"/>
        </w:rPr>
        <w:t xml:space="preserve">mplemented a lost-found app </w:t>
      </w:r>
      <w:r w:rsidR="000401D5" w:rsidRPr="00977B0B">
        <w:rPr>
          <w:rFonts w:ascii="Times New Roman" w:hAnsi="Times New Roman"/>
        </w:rPr>
        <w:t xml:space="preserve">with basic function like upload </w:t>
      </w:r>
      <w:r w:rsidRPr="00977B0B">
        <w:rPr>
          <w:rFonts w:ascii="Times New Roman" w:hAnsi="Times New Roman"/>
        </w:rPr>
        <w:t>pictures, post information of lost thing</w:t>
      </w:r>
      <w:r w:rsidR="004D6C1A">
        <w:rPr>
          <w:rFonts w:ascii="Times New Roman" w:hAnsi="Times New Roman"/>
        </w:rPr>
        <w:t>s</w:t>
      </w:r>
      <w:r w:rsidR="000401D5" w:rsidRPr="00977B0B">
        <w:rPr>
          <w:rFonts w:ascii="Times New Roman" w:hAnsi="Times New Roman"/>
        </w:rPr>
        <w:t xml:space="preserve"> </w:t>
      </w:r>
    </w:p>
    <w:p w14:paraId="3ACC9A9D" w14:textId="77777777" w:rsidR="004D6C1A" w:rsidRDefault="00977B0B">
      <w:pPr>
        <w:pStyle w:val="ListParagraph"/>
        <w:numPr>
          <w:ilvl w:val="0"/>
          <w:numId w:val="29"/>
        </w:numPr>
        <w:rPr>
          <w:ins w:id="258" w:author="FENGXIANG LI" w:date="2016-10-24T19:52:00Z"/>
          <w:rFonts w:ascii="Times New Roman" w:hAnsi="Times New Roman"/>
        </w:rPr>
        <w:pPrChange w:id="259" w:author="FENGXIANG LI" w:date="2016-09-23T14:24:00Z">
          <w:pPr>
            <w:pStyle w:val="ListParagraph"/>
            <w:numPr>
              <w:numId w:val="29"/>
            </w:numPr>
            <w:ind w:left="1139" w:hanging="357"/>
          </w:pPr>
        </w:pPrChange>
      </w:pPr>
      <w:r w:rsidRPr="00977B0B">
        <w:rPr>
          <w:rFonts w:ascii="Times New Roman" w:hAnsi="Times New Roman"/>
        </w:rPr>
        <w:t>U</w:t>
      </w:r>
      <w:r w:rsidR="000401D5" w:rsidRPr="00977B0B">
        <w:rPr>
          <w:rFonts w:ascii="Times New Roman" w:hAnsi="Times New Roman"/>
        </w:rPr>
        <w:t>sed</w:t>
      </w:r>
      <w:r w:rsidR="002B347E" w:rsidRPr="00977B0B">
        <w:rPr>
          <w:rFonts w:ascii="Times New Roman" w:hAnsi="Times New Roman"/>
        </w:rPr>
        <w:t xml:space="preserve"> the </w:t>
      </w:r>
      <w:r w:rsidRPr="00977B0B">
        <w:rPr>
          <w:rFonts w:ascii="Times New Roman" w:hAnsi="Times New Roman"/>
        </w:rPr>
        <w:t>latest</w:t>
      </w:r>
      <w:r w:rsidR="002B347E" w:rsidRPr="00977B0B">
        <w:rPr>
          <w:rFonts w:ascii="Times New Roman" w:hAnsi="Times New Roman"/>
        </w:rPr>
        <w:t xml:space="preserve"> Swift language </w:t>
      </w:r>
      <w:r w:rsidR="000401D5" w:rsidRPr="00977B0B">
        <w:rPr>
          <w:rFonts w:ascii="Times New Roman" w:hAnsi="Times New Roman"/>
        </w:rPr>
        <w:t>and the Swift Alamofire networking package</w:t>
      </w:r>
    </w:p>
    <w:p w14:paraId="02223BDA" w14:textId="5DBE0761" w:rsidR="00F401D9" w:rsidRPr="00F401D9" w:rsidDel="00E21EC0" w:rsidRDefault="00F401D9">
      <w:pPr>
        <w:pStyle w:val="ListParagraph"/>
        <w:numPr>
          <w:ilvl w:val="0"/>
          <w:numId w:val="29"/>
        </w:numPr>
        <w:rPr>
          <w:del w:id="260" w:author="FENGXIANG LI" w:date="2016-10-24T20:39:00Z"/>
          <w:rFonts w:ascii="Times New Roman" w:hAnsi="Times New Roman"/>
          <w:rPrChange w:id="261" w:author="FENGXIANG LI" w:date="2016-10-24T19:53:00Z">
            <w:rPr>
              <w:del w:id="262" w:author="FENGXIANG LI" w:date="2016-10-24T20:39:00Z"/>
            </w:rPr>
          </w:rPrChange>
        </w:rPr>
        <w:pPrChange w:id="263" w:author="FENGXIANG LI" w:date="2016-10-24T19:53:00Z">
          <w:pPr>
            <w:pStyle w:val="ListParagraph"/>
            <w:numPr>
              <w:numId w:val="29"/>
            </w:numPr>
            <w:ind w:left="1139" w:hanging="357"/>
          </w:pPr>
        </w:pPrChange>
      </w:pPr>
    </w:p>
    <w:p w14:paraId="28EAA995" w14:textId="77777777" w:rsidR="001E6B34" w:rsidRDefault="00F66CC0">
      <w:pPr>
        <w:pStyle w:val="ListParagraph"/>
        <w:numPr>
          <w:ilvl w:val="0"/>
          <w:numId w:val="29"/>
        </w:numPr>
        <w:rPr>
          <w:ins w:id="264" w:author="FENGXIANG LI" w:date="2016-10-24T19:39:00Z"/>
          <w:rFonts w:ascii="Times New Roman" w:hAnsi="Times New Roman"/>
        </w:rPr>
        <w:pPrChange w:id="265" w:author="FENGXIANG LI" w:date="2016-09-23T14:24:00Z">
          <w:pPr>
            <w:pStyle w:val="ListParagraph"/>
            <w:numPr>
              <w:numId w:val="29"/>
            </w:numPr>
            <w:ind w:left="1139" w:hanging="357"/>
          </w:pPr>
        </w:pPrChange>
      </w:pPr>
      <w:r>
        <w:rPr>
          <w:rFonts w:ascii="Times New Roman" w:hAnsi="Times New Roman"/>
        </w:rPr>
        <w:t>Utilized the BAIDU</w:t>
      </w:r>
      <w:r w:rsidR="004D6C1A">
        <w:rPr>
          <w:rFonts w:ascii="Times New Roman" w:hAnsi="Times New Roman"/>
        </w:rPr>
        <w:t xml:space="preserve"> APIs and SDK to locate the position of lost things</w:t>
      </w:r>
    </w:p>
    <w:p w14:paraId="6C811710" w14:textId="7BD47E3F" w:rsidR="00BD3277" w:rsidRPr="00B1714E" w:rsidRDefault="00BD3277">
      <w:pPr>
        <w:rPr>
          <w:ins w:id="266" w:author="FENGXIANG LI" w:date="2016-09-23T14:15:00Z"/>
          <w:rFonts w:ascii="Times New Roman" w:hAnsi="Times New Roman"/>
          <w:szCs w:val="21"/>
          <w:rPrChange w:id="267" w:author="FENGXIANG LI" w:date="2016-10-24T20:49:00Z">
            <w:rPr>
              <w:ins w:id="268" w:author="FENGXIANG LI" w:date="2016-09-23T14:15:00Z"/>
            </w:rPr>
          </w:rPrChange>
        </w:rPr>
        <w:pPrChange w:id="269" w:author="FENGXIANG LI" w:date="2016-10-24T19:39:00Z">
          <w:pPr>
            <w:pStyle w:val="ListParagraph"/>
            <w:numPr>
              <w:numId w:val="29"/>
            </w:numPr>
            <w:ind w:left="1139" w:hanging="357"/>
          </w:pPr>
        </w:pPrChange>
      </w:pPr>
      <w:ins w:id="270" w:author="FENGXIANG LI" w:date="2016-10-24T19:41:00Z">
        <w:r>
          <w:rPr>
            <w:rFonts w:ascii="Times New Roman" w:hAnsi="Times New Roman"/>
            <w:b/>
          </w:rPr>
          <w:t xml:space="preserve">Peking University. </w:t>
        </w:r>
      </w:ins>
      <w:ins w:id="271" w:author="FENGXIANG LI" w:date="2016-10-24T19:43:00Z">
        <w:r w:rsidRPr="00BD3277">
          <w:rPr>
            <w:rFonts w:ascii="Times New Roman" w:hAnsi="Times New Roman"/>
            <w:b/>
          </w:rPr>
          <w:t xml:space="preserve">Othello </w:t>
        </w:r>
      </w:ins>
      <w:ins w:id="272" w:author="FENGXIANG LI" w:date="2016-10-24T19:42:00Z">
        <w:r>
          <w:rPr>
            <w:rFonts w:ascii="Times New Roman" w:hAnsi="Times New Roman"/>
            <w:b/>
          </w:rPr>
          <w:t>Game:</w:t>
        </w:r>
        <w:r w:rsidRPr="00BD3277">
          <w:rPr>
            <w:rFonts w:ascii="Times New Roman" w:hAnsi="Times New Roman"/>
            <w:b/>
          </w:rPr>
          <w:t>(with AI)</w:t>
        </w:r>
        <w:r>
          <w:rPr>
            <w:rFonts w:ascii="Times New Roman" w:hAnsi="Times New Roman"/>
            <w:b/>
          </w:rPr>
          <w:t xml:space="preserve"> – java </w:t>
        </w:r>
        <w:r>
          <w:rPr>
            <w:rFonts w:ascii="Times New Roman" w:hAnsi="Times New Roman" w:hint="eastAsia"/>
            <w:b/>
          </w:rPr>
          <w:t>course project</w:t>
        </w:r>
      </w:ins>
      <w:ins w:id="273" w:author="FENGXIANG LI" w:date="2016-10-24T20:34:00Z">
        <w:r w:rsidR="00E21EC0">
          <w:rPr>
            <w:rFonts w:ascii="Times New Roman" w:hAnsi="Times New Roman"/>
            <w:b/>
          </w:rPr>
          <w:tab/>
        </w:r>
        <w:r w:rsidR="00E21EC0">
          <w:rPr>
            <w:rFonts w:ascii="Times New Roman" w:hAnsi="Times New Roman"/>
            <w:b/>
          </w:rPr>
          <w:tab/>
        </w:r>
        <w:r w:rsidR="00E21EC0">
          <w:rPr>
            <w:rFonts w:ascii="Times New Roman" w:hAnsi="Times New Roman"/>
            <w:b/>
          </w:rPr>
          <w:tab/>
        </w:r>
      </w:ins>
      <w:ins w:id="274" w:author="FENGXIANG LI" w:date="2016-10-24T20:49:00Z">
        <w:r w:rsidR="00B1714E" w:rsidRPr="00F66CC0">
          <w:rPr>
            <w:rFonts w:ascii="Times New Roman" w:hAnsi="Times New Roman"/>
            <w:szCs w:val="21"/>
          </w:rPr>
          <w:t>05/2015 - 07/</w:t>
        </w:r>
        <w:r w:rsidR="00B1714E" w:rsidRPr="00F66CC0">
          <w:rPr>
            <w:rFonts w:ascii="Times New Roman" w:hAnsi="Times New Roman" w:hint="eastAsia"/>
            <w:szCs w:val="21"/>
          </w:rPr>
          <w:t>2015</w:t>
        </w:r>
        <w:r w:rsidR="00B1714E" w:rsidRPr="00B1714E">
          <w:rPr>
            <w:rFonts w:ascii="Times New Roman" w:hAnsi="Times New Roman" w:hint="eastAsia"/>
          </w:rPr>
          <w:t xml:space="preserve"> </w:t>
        </w:r>
        <w:r w:rsidR="00B1714E">
          <w:rPr>
            <w:rFonts w:ascii="Times New Roman" w:hAnsi="Times New Roman"/>
          </w:rPr>
          <w:t xml:space="preserve">  </w:t>
        </w:r>
        <w:r w:rsidR="00B1714E">
          <w:rPr>
            <w:rFonts w:ascii="Times New Roman" w:hAnsi="Times New Roman" w:hint="eastAsia"/>
          </w:rPr>
          <w:t>Peking</w:t>
        </w:r>
        <w:r w:rsidR="00B1714E">
          <w:rPr>
            <w:rFonts w:ascii="Times New Roman" w:hAnsi="Times New Roman"/>
          </w:rPr>
          <w:t xml:space="preserve">, </w:t>
        </w:r>
        <w:r w:rsidR="00B1714E">
          <w:rPr>
            <w:rFonts w:ascii="Times New Roman" w:hAnsi="Times New Roman" w:hint="eastAsia"/>
          </w:rPr>
          <w:t>China</w:t>
        </w:r>
      </w:ins>
    </w:p>
    <w:p w14:paraId="34DCA0CF" w14:textId="60446D93" w:rsidR="00E21EC0" w:rsidRDefault="00BD3277">
      <w:pPr>
        <w:pStyle w:val="ListParagraph"/>
        <w:numPr>
          <w:ilvl w:val="0"/>
          <w:numId w:val="29"/>
        </w:numPr>
        <w:rPr>
          <w:ins w:id="275" w:author="FENGXIANG LI" w:date="2016-10-24T21:13:00Z"/>
          <w:rFonts w:ascii="Times New Roman" w:hAnsi="Times New Roman"/>
        </w:rPr>
      </w:pPr>
      <w:ins w:id="276" w:author="FENGXIANG LI" w:date="2016-10-24T19:42:00Z">
        <w:r>
          <w:rPr>
            <w:rFonts w:ascii="Times New Roman" w:hAnsi="Times New Roman"/>
          </w:rPr>
          <w:t xml:space="preserve">Implemented </w:t>
        </w:r>
      </w:ins>
      <w:ins w:id="277" w:author="FENGXIANG LI" w:date="2016-10-24T20:46:00Z">
        <w:r w:rsidR="003B2E15">
          <w:rPr>
            <w:rFonts w:ascii="Times New Roman" w:hAnsi="Times New Roman"/>
          </w:rPr>
          <w:t xml:space="preserve">a </w:t>
        </w:r>
      </w:ins>
      <w:ins w:id="278" w:author="FENGXIANG LI" w:date="2016-10-24T20:47:00Z">
        <w:r w:rsidR="003B2E15">
          <w:rPr>
            <w:rFonts w:ascii="Times New Roman" w:hAnsi="Times New Roman"/>
          </w:rPr>
          <w:t xml:space="preserve">multiplayer </w:t>
        </w:r>
      </w:ins>
      <w:ins w:id="279" w:author="FENGXIANG LI" w:date="2016-10-24T20:46:00Z">
        <w:r w:rsidR="003B2E15">
          <w:rPr>
            <w:rFonts w:ascii="Times New Roman" w:hAnsi="Times New Roman"/>
          </w:rPr>
          <w:t>computer game with delicate</w:t>
        </w:r>
      </w:ins>
      <w:ins w:id="280" w:author="FENGXIANG LI" w:date="2016-10-24T20:39:00Z">
        <w:r w:rsidR="00E21EC0">
          <w:rPr>
            <w:rFonts w:ascii="Times New Roman" w:hAnsi="Times New Roman"/>
          </w:rPr>
          <w:t xml:space="preserve"> </w:t>
        </w:r>
      </w:ins>
      <w:ins w:id="281" w:author="FENGXIANG LI" w:date="2016-10-24T19:44:00Z">
        <w:r>
          <w:rPr>
            <w:rFonts w:ascii="Times New Roman" w:hAnsi="Times New Roman" w:hint="eastAsia"/>
          </w:rPr>
          <w:t>user interface</w:t>
        </w:r>
      </w:ins>
      <w:ins w:id="282" w:author="FENGXIANG LI" w:date="2016-10-24T20:39:00Z">
        <w:r w:rsidR="00E21EC0">
          <w:rPr>
            <w:rFonts w:ascii="Times New Roman" w:hAnsi="Times New Roman"/>
          </w:rPr>
          <w:t xml:space="preserve"> </w:t>
        </w:r>
      </w:ins>
      <w:ins w:id="283" w:author="FENGXIANG LI" w:date="2016-10-24T20:46:00Z">
        <w:r w:rsidR="003B2E15">
          <w:rPr>
            <w:rFonts w:ascii="Times New Roman" w:hAnsi="Times New Roman"/>
          </w:rPr>
          <w:t>and</w:t>
        </w:r>
      </w:ins>
      <w:ins w:id="284" w:author="FENGXIANG LI" w:date="2016-10-24T20:39:00Z">
        <w:r w:rsidR="00E21EC0">
          <w:rPr>
            <w:rFonts w:ascii="Times New Roman" w:hAnsi="Times New Roman"/>
          </w:rPr>
          <w:t xml:space="preserve"> music</w:t>
        </w:r>
      </w:ins>
      <w:ins w:id="285" w:author="FENGXIANG LI" w:date="2016-10-24T19:59:00Z">
        <w:r w:rsidR="00505E07">
          <w:rPr>
            <w:rFonts w:ascii="Times New Roman" w:hAnsi="Times New Roman"/>
          </w:rPr>
          <w:t xml:space="preserve"> </w:t>
        </w:r>
      </w:ins>
      <w:ins w:id="286" w:author="FENGXIANG LI" w:date="2016-10-24T20:32:00Z">
        <w:r w:rsidR="00E21EC0">
          <w:rPr>
            <w:rFonts w:ascii="Times New Roman" w:hAnsi="Times New Roman"/>
          </w:rPr>
          <w:t xml:space="preserve">using </w:t>
        </w:r>
      </w:ins>
      <w:ins w:id="287" w:author="FENGXIANG LI" w:date="2016-10-24T20:30:00Z">
        <w:r w:rsidR="002836F4">
          <w:rPr>
            <w:rFonts w:ascii="Times New Roman" w:hAnsi="Times New Roman" w:hint="eastAsia"/>
          </w:rPr>
          <w:t xml:space="preserve">the Swing </w:t>
        </w:r>
      </w:ins>
      <w:ins w:id="288" w:author="FENGXIANG LI" w:date="2016-10-24T20:31:00Z">
        <w:r w:rsidR="00E21EC0">
          <w:rPr>
            <w:rFonts w:ascii="Times New Roman" w:hAnsi="Times New Roman"/>
          </w:rPr>
          <w:t>graphical user interface</w:t>
        </w:r>
      </w:ins>
      <w:ins w:id="289" w:author="FENGXIANG LI" w:date="2016-10-24T20:30:00Z">
        <w:r w:rsidR="002836F4">
          <w:rPr>
            <w:rFonts w:ascii="Times New Roman" w:hAnsi="Times New Roman"/>
          </w:rPr>
          <w:t xml:space="preserve"> widget toolkit</w:t>
        </w:r>
      </w:ins>
      <w:ins w:id="290" w:author="FENGXIANG LI" w:date="2016-10-24T20:32:00Z">
        <w:r w:rsidR="00E21EC0">
          <w:rPr>
            <w:rFonts w:ascii="Times New Roman" w:hAnsi="Times New Roman"/>
          </w:rPr>
          <w:t xml:space="preserve"> and the </w:t>
        </w:r>
      </w:ins>
      <w:ins w:id="291" w:author="FENGXIANG LI" w:date="2016-10-24T21:17:00Z">
        <w:r w:rsidR="00736902">
          <w:rPr>
            <w:rFonts w:ascii="Times New Roman" w:hAnsi="Times New Roman"/>
          </w:rPr>
          <w:t>Abstract</w:t>
        </w:r>
      </w:ins>
      <w:ins w:id="292" w:author="FENGXIANG LI" w:date="2016-10-24T20:32:00Z">
        <w:r w:rsidR="00E21EC0">
          <w:rPr>
            <w:rFonts w:ascii="Times New Roman" w:hAnsi="Times New Roman"/>
          </w:rPr>
          <w:t xml:space="preserve"> Window Toolkit</w:t>
        </w:r>
      </w:ins>
      <w:ins w:id="293" w:author="FENGXIANG LI" w:date="2016-10-24T20:38:00Z">
        <w:r w:rsidR="00E21EC0">
          <w:rPr>
            <w:rFonts w:ascii="Times New Roman" w:hAnsi="Times New Roman"/>
          </w:rPr>
          <w:t xml:space="preserve"> </w:t>
        </w:r>
      </w:ins>
    </w:p>
    <w:p w14:paraId="60DC18BF" w14:textId="48170D4C" w:rsidR="00736902" w:rsidRDefault="00736902">
      <w:pPr>
        <w:pStyle w:val="ListParagraph"/>
        <w:numPr>
          <w:ilvl w:val="0"/>
          <w:numId w:val="29"/>
        </w:numPr>
        <w:rPr>
          <w:ins w:id="294" w:author="FENGXIANG LI" w:date="2016-10-24T20:38:00Z"/>
          <w:rFonts w:ascii="Times New Roman" w:hAnsi="Times New Roman"/>
        </w:rPr>
      </w:pPr>
      <w:ins w:id="295" w:author="FENGXIANG LI" w:date="2016-10-24T21:13:00Z">
        <w:r>
          <w:rPr>
            <w:rFonts w:ascii="Times New Roman" w:hAnsi="Times New Roman"/>
          </w:rPr>
          <w:t xml:space="preserve">Use </w:t>
        </w:r>
        <w:r>
          <w:rPr>
            <w:rFonts w:ascii="Times New Roman" w:hAnsi="Times New Roman" w:hint="eastAsia"/>
          </w:rPr>
          <w:t>a game</w:t>
        </w:r>
      </w:ins>
      <w:ins w:id="296" w:author="FENGXIANG LI" w:date="2016-10-24T21:16:00Z">
        <w:r>
          <w:rPr>
            <w:rFonts w:ascii="Times New Roman" w:hAnsi="Times New Roman"/>
          </w:rPr>
          <w:t xml:space="preserve"> </w:t>
        </w:r>
      </w:ins>
      <w:ins w:id="297" w:author="FENGXIANG LI" w:date="2016-10-24T21:13:00Z">
        <w:r>
          <w:rPr>
            <w:rFonts w:ascii="Times New Roman" w:hAnsi="Times New Roman" w:hint="eastAsia"/>
          </w:rPr>
          <w:t>tree to search and determine the</w:t>
        </w:r>
      </w:ins>
      <w:ins w:id="298" w:author="FENGXIANG LI" w:date="2016-10-24T21:15:00Z">
        <w:r>
          <w:rPr>
            <w:rFonts w:ascii="Times New Roman" w:hAnsi="Times New Roman"/>
          </w:rPr>
          <w:t xml:space="preserve"> </w:t>
        </w:r>
      </w:ins>
      <w:ins w:id="299" w:author="FENGXIANG LI" w:date="2016-10-24T21:17:00Z">
        <w:r>
          <w:rPr>
            <w:rFonts w:ascii="Times New Roman" w:hAnsi="Times New Roman"/>
          </w:rPr>
          <w:t>AI’</w:t>
        </w:r>
        <w:r>
          <w:rPr>
            <w:rFonts w:ascii="Times New Roman" w:hAnsi="Times New Roman" w:hint="eastAsia"/>
          </w:rPr>
          <w:t>s action</w:t>
        </w:r>
      </w:ins>
      <w:ins w:id="300" w:author="FENGXIANG LI" w:date="2016-10-24T21:13:00Z">
        <w:r>
          <w:rPr>
            <w:rFonts w:ascii="Times New Roman" w:hAnsi="Times New Roman" w:hint="eastAsia"/>
          </w:rPr>
          <w:t xml:space="preserve"> </w:t>
        </w:r>
      </w:ins>
      <w:ins w:id="301" w:author="FENGXIANG LI" w:date="2016-10-24T21:15:00Z">
        <w:r>
          <w:rPr>
            <w:rFonts w:ascii="Times New Roman" w:hAnsi="Times New Roman"/>
          </w:rPr>
          <w:t xml:space="preserve">with </w:t>
        </w:r>
      </w:ins>
      <w:ins w:id="302" w:author="FENGXIANG LI" w:date="2016-10-24T21:13:00Z">
        <w:r>
          <w:rPr>
            <w:rFonts w:ascii="Times New Roman" w:hAnsi="Times New Roman" w:hint="eastAsia"/>
          </w:rPr>
          <w:t>M</w:t>
        </w:r>
      </w:ins>
      <w:ins w:id="303" w:author="FENGXIANG LI" w:date="2016-10-24T21:16:00Z">
        <w:r>
          <w:rPr>
            <w:rFonts w:ascii="Times New Roman" w:hAnsi="Times New Roman" w:hint="eastAsia"/>
          </w:rPr>
          <w:t>aximin</w:t>
        </w:r>
        <w:r>
          <w:rPr>
            <w:rFonts w:ascii="Times New Roman" w:hAnsi="Times New Roman"/>
          </w:rPr>
          <w:t xml:space="preserve"> Algorithms</w:t>
        </w:r>
      </w:ins>
    </w:p>
    <w:p w14:paraId="4DF465F9" w14:textId="4727E564" w:rsidR="00736902" w:rsidRDefault="00736902">
      <w:pPr>
        <w:pStyle w:val="ListParagraph"/>
        <w:numPr>
          <w:ilvl w:val="0"/>
          <w:numId w:val="29"/>
        </w:numPr>
        <w:rPr>
          <w:ins w:id="304" w:author="FENGXIANG LI" w:date="2016-10-24T21:13:00Z"/>
          <w:rFonts w:ascii="Times New Roman" w:hAnsi="Times New Roman"/>
        </w:rPr>
      </w:pPr>
      <w:ins w:id="305" w:author="FENGXIANG LI" w:date="2016-10-24T21:13:00Z">
        <w:r>
          <w:rPr>
            <w:rFonts w:ascii="Times New Roman" w:hAnsi="Times New Roman"/>
          </w:rPr>
          <w:t xml:space="preserve">Use </w:t>
        </w:r>
        <w:r>
          <w:rPr>
            <w:rFonts w:ascii="Times New Roman" w:hAnsi="Times New Roman" w:hint="eastAsia"/>
          </w:rPr>
          <w:t>a</w:t>
        </w:r>
      </w:ins>
      <w:ins w:id="306" w:author="FENGXIANG LI" w:date="2016-10-24T21:30:00Z">
        <w:r w:rsidR="002D6FAB">
          <w:rPr>
            <w:rFonts w:ascii="Times New Roman" w:hAnsi="Times New Roman"/>
          </w:rPr>
          <w:t>n</w:t>
        </w:r>
      </w:ins>
      <w:ins w:id="307" w:author="FENGXIANG LI" w:date="2016-10-24T21:13:00Z">
        <w:r>
          <w:rPr>
            <w:rFonts w:ascii="Times New Roman" w:hAnsi="Times New Roman" w:hint="eastAsia"/>
          </w:rPr>
          <w:t xml:space="preserve"> </w:t>
        </w:r>
      </w:ins>
      <w:ins w:id="308" w:author="FENGXIANG LI" w:date="2016-10-24T21:05:00Z">
        <w:r w:rsidR="00CA18FA">
          <w:rPr>
            <w:rFonts w:ascii="Times New Roman" w:hAnsi="Times New Roman"/>
          </w:rPr>
          <w:t>evaluation</w:t>
        </w:r>
      </w:ins>
      <w:ins w:id="309" w:author="FENGXIANG LI" w:date="2016-10-24T21:02:00Z">
        <w:r w:rsidR="00CA18FA">
          <w:rPr>
            <w:rFonts w:ascii="Times New Roman" w:hAnsi="Times New Roman"/>
          </w:rPr>
          <w:t xml:space="preserve"> </w:t>
        </w:r>
      </w:ins>
      <w:ins w:id="310" w:author="FENGXIANG LI" w:date="2016-10-24T21:05:00Z">
        <w:r w:rsidR="00CA18FA">
          <w:rPr>
            <w:rFonts w:ascii="Times New Roman" w:hAnsi="Times New Roman"/>
          </w:rPr>
          <w:t xml:space="preserve">function that combines two paradigms: </w:t>
        </w:r>
      </w:ins>
      <w:ins w:id="311" w:author="FENGXIANG LI" w:date="2016-10-24T21:06:00Z">
        <w:r w:rsidR="00CA18FA" w:rsidRPr="00CA18FA">
          <w:rPr>
            <w:rFonts w:ascii="Times New Roman" w:hAnsi="Times New Roman"/>
          </w:rPr>
          <w:t>Disk-square tables</w:t>
        </w:r>
        <w:r w:rsidR="00CA18FA">
          <w:rPr>
            <w:rFonts w:ascii="Times New Roman" w:hAnsi="Times New Roman"/>
          </w:rPr>
          <w:t xml:space="preserve"> and Mobility-based </w:t>
        </w:r>
      </w:ins>
    </w:p>
    <w:p w14:paraId="34AB3249" w14:textId="33F8DD05" w:rsidR="004D6C1A" w:rsidRPr="00736902" w:rsidDel="00736902" w:rsidRDefault="002B347E">
      <w:pPr>
        <w:rPr>
          <w:del w:id="312" w:author="FENGXIANG LI" w:date="2016-10-24T21:13:00Z"/>
          <w:rFonts w:ascii="Times New Roman" w:hAnsi="Times New Roman"/>
          <w:rPrChange w:id="313" w:author="FENGXIANG LI" w:date="2016-10-24T21:13:00Z">
            <w:rPr>
              <w:del w:id="314" w:author="FENGXIANG LI" w:date="2016-10-24T21:13:00Z"/>
            </w:rPr>
          </w:rPrChange>
        </w:rPr>
        <w:pPrChange w:id="315" w:author="FENGXIANG LI" w:date="2016-10-31T17:21:00Z">
          <w:pPr>
            <w:pStyle w:val="ListParagraph"/>
            <w:numPr>
              <w:numId w:val="29"/>
            </w:numPr>
            <w:ind w:left="643" w:hanging="360"/>
          </w:pPr>
        </w:pPrChange>
      </w:pPr>
      <w:del w:id="316" w:author="FENGXIANG LI" w:date="2016-09-23T14:10:00Z">
        <w:r w:rsidRPr="00736902" w:rsidDel="00494E17">
          <w:rPr>
            <w:rFonts w:ascii="Times New Roman" w:hAnsi="Times New Roman"/>
            <w:rPrChange w:id="317" w:author="FENGXIANG LI" w:date="2016-10-24T21:13:00Z">
              <w:rPr/>
            </w:rPrChange>
          </w:rPr>
          <w:tab/>
        </w:r>
      </w:del>
    </w:p>
    <w:p w14:paraId="32BAFC1E" w14:textId="77777777" w:rsidR="005413D3" w:rsidRPr="005413D3" w:rsidRDefault="005413D3">
      <w:pPr>
        <w:outlineLvl w:val="0"/>
        <w:rPr>
          <w:ins w:id="318" w:author="FENGXIANG LI" w:date="2016-10-24T14:50:00Z"/>
          <w:rFonts w:ascii="Times New Roman" w:eastAsia="宋体" w:hAnsi="Times New Roman"/>
          <w:b/>
          <w:bCs/>
          <w:color w:val="000000"/>
          <w:kern w:val="0"/>
          <w:sz w:val="22"/>
          <w:szCs w:val="22"/>
          <w:u w:val="single"/>
          <w:shd w:val="pct15" w:color="auto" w:fill="FFFFFF"/>
          <w:rPrChange w:id="319" w:author="FENGXIANG LI" w:date="2016-10-24T14:51:00Z">
            <w:rPr>
              <w:ins w:id="320" w:author="FENGXIANG LI" w:date="2016-10-24T14:50:00Z"/>
              <w:rFonts w:ascii="Times New Roman" w:eastAsia="宋体" w:hAnsi="Times New Roman"/>
              <w:b/>
              <w:bCs/>
              <w:color w:val="000000"/>
              <w:kern w:val="0"/>
              <w:sz w:val="22"/>
              <w:szCs w:val="22"/>
              <w:shd w:val="pct15" w:color="auto" w:fill="FFFFFF"/>
            </w:rPr>
          </w:rPrChange>
        </w:rPr>
        <w:pPrChange w:id="321" w:author="FENGXIANG LI" w:date="2016-10-24T14:51:00Z">
          <w:pPr>
            <w:snapToGrid w:val="0"/>
            <w:ind w:rightChars="-42" w:right="-84"/>
            <w:outlineLvl w:val="0"/>
          </w:pPr>
        </w:pPrChange>
      </w:pPr>
      <w:ins w:id="322" w:author="FENGXIANG LI" w:date="2016-10-24T14:50:00Z">
        <w:r w:rsidRPr="005413D3">
          <w:rPr>
            <w:rFonts w:ascii="Times New Roman" w:hAnsi="Times New Roman"/>
            <w:b/>
            <w:u w:val="single"/>
            <w:rPrChange w:id="323" w:author="FENGXIANG LI" w:date="2016-10-24T14:51:00Z">
              <w:rPr>
                <w:rFonts w:ascii="Times New Roman" w:eastAsia="宋体" w:hAnsi="Times New Roman"/>
                <w:b/>
                <w:bCs/>
                <w:color w:val="000000"/>
                <w:kern w:val="0"/>
                <w:sz w:val="22"/>
                <w:szCs w:val="22"/>
                <w:shd w:val="pct15" w:color="auto" w:fill="FFFFFF"/>
              </w:rPr>
            </w:rPrChange>
          </w:rPr>
          <w:t xml:space="preserve">TECHNICAL KNOWLEDGE                                                                                    </w:t>
        </w:r>
      </w:ins>
    </w:p>
    <w:p w14:paraId="4A66EC74" w14:textId="47494349" w:rsidR="005413D3" w:rsidRDefault="005413D3" w:rsidP="005413D3">
      <w:pPr>
        <w:outlineLvl w:val="0"/>
        <w:rPr>
          <w:ins w:id="324" w:author="FENGXIANG LI" w:date="2016-10-24T14:50:00Z"/>
          <w:rFonts w:ascii="Times New Roman" w:hAnsi="Times New Roman"/>
        </w:rPr>
      </w:pPr>
      <w:ins w:id="325" w:author="FENGXIANG LI" w:date="2016-10-24T14:50:00Z">
        <w:r w:rsidRPr="00977B0B">
          <w:rPr>
            <w:rFonts w:ascii="Times New Roman" w:hAnsi="Times New Roman"/>
            <w:b/>
          </w:rPr>
          <w:t>Programming</w:t>
        </w:r>
        <w:r>
          <w:rPr>
            <w:rFonts w:ascii="Times New Roman" w:hAnsi="Times New Roman"/>
          </w:rPr>
          <w:t xml:space="preserve">: 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  <w:t>Java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Python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C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C++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Objective-C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Swift</w:t>
        </w:r>
      </w:ins>
    </w:p>
    <w:p w14:paraId="698A0B02" w14:textId="072D72CC" w:rsidR="005413D3" w:rsidRDefault="005413D3">
      <w:pPr>
        <w:outlineLvl w:val="0"/>
        <w:rPr>
          <w:ins w:id="326" w:author="FENGXIANG LI" w:date="2016-10-24T14:50:00Z"/>
          <w:rFonts w:ascii="Times New Roman" w:hAnsi="Times New Roman"/>
        </w:rPr>
        <w:pPrChange w:id="327" w:author="FENGXIANG LI" w:date="2016-10-24T21:17:00Z">
          <w:pPr/>
        </w:pPrChange>
      </w:pPr>
      <w:ins w:id="328" w:author="FENGXIANG LI" w:date="2016-10-24T14:50:00Z">
        <w:r w:rsidRPr="00977B0B">
          <w:rPr>
            <w:rFonts w:ascii="Times New Roman" w:hAnsi="Times New Roman" w:hint="eastAsia"/>
            <w:b/>
          </w:rPr>
          <w:t xml:space="preserve">Web </w:t>
        </w:r>
        <w:r w:rsidRPr="00977B0B">
          <w:rPr>
            <w:rFonts w:ascii="Times New Roman" w:hAnsi="Times New Roman"/>
            <w:b/>
          </w:rPr>
          <w:t>Development</w:t>
        </w:r>
        <w:r>
          <w:rPr>
            <w:rFonts w:ascii="Times New Roman" w:hAnsi="Times New Roman" w:hint="eastAsia"/>
          </w:rPr>
          <w:t xml:space="preserve">: 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  <w:t>Bootstrap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SpringMVC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JQuery</w:t>
        </w:r>
      </w:ins>
      <w:ins w:id="329" w:author="FENGXIANG LI" w:date="2016-10-24T20:47:00Z">
        <w:r w:rsidR="003B2E15" w:rsidRPr="00E12294">
          <w:rPr>
            <w:rFonts w:ascii="MS Mincho" w:eastAsia="MS Mincho" w:hAnsi="MS Mincho" w:cs="MS Mincho"/>
          </w:rPr>
          <w:t xml:space="preserve"> </w:t>
        </w:r>
      </w:ins>
      <w:ins w:id="330" w:author="FENGXIANG LI" w:date="2016-10-24T14:50:00Z"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 w:hint="eastAsia"/>
          </w:rPr>
          <w:t>IIS</w:t>
        </w:r>
      </w:ins>
      <w:ins w:id="331" w:author="FENGXIANG LI" w:date="2016-10-24T21:17:00Z">
        <w:r w:rsidR="00736902" w:rsidRPr="00E12294">
          <w:rPr>
            <w:rFonts w:ascii="MS Mincho" w:eastAsia="MS Mincho" w:hAnsi="MS Mincho" w:cs="MS Mincho"/>
          </w:rPr>
          <w:t>・</w:t>
        </w:r>
        <w:r w:rsidR="00736902">
          <w:rPr>
            <w:rFonts w:ascii="Times New Roman" w:hAnsi="Times New Roman"/>
          </w:rPr>
          <w:t>JavaScript</w:t>
        </w:r>
      </w:ins>
    </w:p>
    <w:p w14:paraId="6FD54901" w14:textId="211C7A0C" w:rsidR="005413D3" w:rsidRDefault="005413D3" w:rsidP="005413D3">
      <w:pPr>
        <w:rPr>
          <w:ins w:id="332" w:author="FENGXIANG LI" w:date="2016-10-24T14:50:00Z"/>
          <w:rFonts w:ascii="Times New Roman" w:hAnsi="Times New Roman"/>
        </w:rPr>
      </w:pPr>
      <w:ins w:id="333" w:author="FENGXIANG LI" w:date="2016-10-24T14:50:00Z">
        <w:r w:rsidRPr="00977B0B">
          <w:rPr>
            <w:rFonts w:ascii="Times New Roman" w:hAnsi="Times New Roman" w:hint="eastAsia"/>
            <w:b/>
          </w:rPr>
          <w:t>Operating Systems</w:t>
        </w:r>
        <w:r>
          <w:rPr>
            <w:rFonts w:ascii="Times New Roman" w:hAnsi="Times New Roman" w:hint="eastAsia"/>
          </w:rPr>
          <w:t xml:space="preserve">: 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</w:r>
      </w:ins>
      <w:ins w:id="334" w:author="FENGXIANG LI" w:date="2016-10-24T20:47:00Z">
        <w:r w:rsidR="003B2E15">
          <w:rPr>
            <w:rFonts w:ascii="Times New Roman" w:hAnsi="Times New Roman"/>
          </w:rPr>
          <w:t>Mac OS X</w:t>
        </w:r>
        <w:r w:rsidR="003B2E15" w:rsidRPr="00E12294">
          <w:rPr>
            <w:rFonts w:ascii="MS Mincho" w:eastAsia="MS Mincho" w:hAnsi="MS Mincho" w:cs="MS Mincho"/>
          </w:rPr>
          <w:t>・</w:t>
        </w:r>
      </w:ins>
      <w:ins w:id="335" w:author="FENGXIANG LI" w:date="2016-10-24T14:50:00Z">
        <w:r>
          <w:rPr>
            <w:rFonts w:ascii="Times New Roman" w:hAnsi="Times New Roman"/>
          </w:rPr>
          <w:t>Ubuntu</w:t>
        </w:r>
        <w:r>
          <w:rPr>
            <w:rFonts w:ascii="Times New Roman" w:hAnsi="Times New Roman" w:hint="eastAsia"/>
          </w:rPr>
          <w:t xml:space="preserve"> Linux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Windows 7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iOS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Android</w:t>
        </w:r>
      </w:ins>
    </w:p>
    <w:p w14:paraId="253D1F2F" w14:textId="125A42B0" w:rsidR="005C7A0F" w:rsidRPr="00CA18FA" w:rsidDel="00BF207B" w:rsidRDefault="005413D3" w:rsidP="00A30DB2">
      <w:pPr>
        <w:snapToGrid w:val="0"/>
        <w:ind w:rightChars="-42" w:right="-84"/>
        <w:outlineLvl w:val="0"/>
        <w:rPr>
          <w:del w:id="336" w:author="FENGXIANG LI" w:date="2016-10-24T14:20:00Z"/>
          <w:rFonts w:ascii="Times New Roman" w:hAnsi="Times New Roman"/>
          <w:rPrChange w:id="337" w:author="FENGXIANG LI" w:date="2016-10-24T21:07:00Z">
            <w:rPr>
              <w:del w:id="338" w:author="FENGXIANG LI" w:date="2016-10-24T14:20:00Z"/>
              <w:rFonts w:ascii="Times New Roman" w:hAnsi="Times New Roman"/>
              <w:sz w:val="22"/>
              <w:szCs w:val="22"/>
              <w:shd w:val="pct15" w:color="auto" w:fill="FFFFFF"/>
            </w:rPr>
          </w:rPrChange>
        </w:rPr>
      </w:pPr>
      <w:ins w:id="339" w:author="FENGXIANG LI" w:date="2016-10-24T14:50:00Z">
        <w:r w:rsidRPr="00977B0B">
          <w:rPr>
            <w:rFonts w:ascii="Times New Roman" w:hAnsi="Times New Roman"/>
            <w:b/>
          </w:rPr>
          <w:t>Database</w:t>
        </w:r>
        <w:r>
          <w:rPr>
            <w:rFonts w:ascii="Times New Roman" w:hAnsi="Times New Roman"/>
          </w:rPr>
          <w:t>: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  <w:t>Mysql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SQL Server</w:t>
        </w:r>
        <w:r w:rsidRPr="00E12294">
          <w:rPr>
            <w:rFonts w:ascii="MS Mincho" w:eastAsia="MS Mincho" w:hAnsi="MS Mincho" w:cs="MS Mincho"/>
          </w:rPr>
          <w:t>・</w:t>
        </w:r>
        <w:r w:rsidRPr="00E12294">
          <w:rPr>
            <w:rFonts w:ascii="Times New Roman" w:hAnsi="Times New Roman"/>
          </w:rPr>
          <w:t>Mongo DB</w:t>
        </w:r>
        <w:r>
          <w:rPr>
            <w:rFonts w:ascii="Times New Roman" w:hAnsi="Times New Roman"/>
          </w:rPr>
          <w:br/>
        </w:r>
        <w:r w:rsidRPr="00977B0B">
          <w:rPr>
            <w:rFonts w:ascii="Times New Roman" w:hAnsi="Times New Roman"/>
            <w:b/>
          </w:rPr>
          <w:t>Software IDE</w:t>
        </w:r>
        <w:r>
          <w:rPr>
            <w:rFonts w:ascii="Times New Roman" w:hAnsi="Times New Roman"/>
          </w:rPr>
          <w:t xml:space="preserve">: </w:t>
        </w:r>
        <w:r>
          <w:rPr>
            <w:rFonts w:ascii="Times New Roman" w:hAnsi="Times New Roman"/>
          </w:rPr>
          <w:tab/>
        </w:r>
        <w:r>
          <w:rPr>
            <w:rFonts w:ascii="Times New Roman" w:hAnsi="Times New Roman"/>
          </w:rPr>
          <w:tab/>
          <w:t xml:space="preserve">    Xcode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>Intellij I</w:t>
        </w:r>
        <w:r w:rsidRPr="00271CB4">
          <w:rPr>
            <w:rFonts w:ascii="Times New Roman" w:hAnsi="Times New Roman"/>
          </w:rPr>
          <w:t>dea</w:t>
        </w:r>
        <w:r w:rsidRPr="00E12294">
          <w:rPr>
            <w:rFonts w:ascii="MS Mincho" w:eastAsia="MS Mincho" w:hAnsi="MS Mincho" w:cs="MS Mincho"/>
          </w:rPr>
          <w:t>・</w:t>
        </w:r>
        <w:r>
          <w:rPr>
            <w:rFonts w:ascii="Times New Roman" w:hAnsi="Times New Roman"/>
          </w:rPr>
          <w:t xml:space="preserve">Visual Studio </w:t>
        </w:r>
      </w:ins>
      <w:del w:id="340" w:author="FENGXIANG LI" w:date="2016-10-24T14:20:00Z">
        <w:r w:rsidR="000E2439" w:rsidDel="00BF207B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>PUBLICATION</w:delText>
        </w:r>
        <w:r w:rsidR="005C7A0F" w:rsidDel="00BF207B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tab/>
        </w:r>
        <w:r w:rsidR="005C7A0F" w:rsidDel="00BF207B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tab/>
        </w:r>
        <w:r w:rsidR="005C7A0F" w:rsidDel="00BF207B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tab/>
        </w:r>
        <w:r w:rsidR="005C7A0F" w:rsidRPr="00990359" w:rsidDel="00BF207B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   </w:delText>
        </w:r>
        <w:r w:rsidR="005C7A0F" w:rsidRPr="00990359" w:rsidDel="00BF207B">
          <w:rPr>
            <w:rFonts w:ascii="Times New Roman" w:eastAsia="宋体" w:hAnsi="Times New Roman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                                                            </w:delText>
        </w:r>
        <w:r w:rsidR="005C7A0F" w:rsidRPr="00990359" w:rsidDel="00BF207B">
          <w:rPr>
            <w:rFonts w:ascii="Times New Roman" w:eastAsia="宋体" w:hAnsi="Times New Roman" w:hint="eastAsia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</w:delText>
        </w:r>
        <w:r w:rsidR="005C7A0F" w:rsidRPr="00990359" w:rsidDel="00BF207B">
          <w:rPr>
            <w:rFonts w:ascii="Times New Roman" w:eastAsia="宋体" w:hAnsi="Times New Roman"/>
            <w:b/>
            <w:bCs/>
            <w:color w:val="000000"/>
            <w:kern w:val="0"/>
            <w:sz w:val="22"/>
            <w:szCs w:val="22"/>
            <w:shd w:val="pct15" w:color="auto" w:fill="FFFFFF"/>
          </w:rPr>
          <w:delText xml:space="preserve">          </w:delText>
        </w:r>
      </w:del>
    </w:p>
    <w:p w14:paraId="34E218C7" w14:textId="59C03F2E" w:rsidR="005C7A0F" w:rsidDel="00A30DB2" w:rsidRDefault="005C7A0F" w:rsidP="005C7A0F">
      <w:pPr>
        <w:rPr>
          <w:del w:id="341" w:author="FENGXIANG LI" w:date="2016-10-08T02:27:00Z"/>
          <w:rFonts w:ascii="Times New Roman" w:hAnsi="Times New Roman"/>
        </w:rPr>
      </w:pPr>
      <w:del w:id="342" w:author="FENGXIANG LI" w:date="2016-10-24T14:20:00Z">
        <w:r w:rsidDel="00BF207B">
          <w:rPr>
            <w:rFonts w:ascii="Times New Roman" w:hAnsi="Times New Roman"/>
          </w:rPr>
          <w:delText>1.</w:delText>
        </w:r>
      </w:del>
      <w:del w:id="343" w:author="FENGXIANG LI" w:date="2016-10-08T02:27:00Z">
        <w:r w:rsidDel="00A30DB2">
          <w:rPr>
            <w:rFonts w:ascii="Times New Roman" w:hAnsi="Times New Roman"/>
          </w:rPr>
          <w:delText>Enhancing</w:delText>
        </w:r>
        <w:r w:rsidRPr="00990359" w:rsidDel="00A30DB2">
          <w:rPr>
            <w:rFonts w:ascii="Times New Roman" w:hAnsi="Times New Roman"/>
          </w:rPr>
          <w:delText xml:space="preserve"> Traffic Congestion Estimation with Social Media by Coupled Hidden Markov Model</w:delText>
        </w:r>
        <w:r w:rsidDel="00A30DB2">
          <w:rPr>
            <w:rFonts w:ascii="Times New Roman" w:hAnsi="Times New Roman" w:hint="eastAsia"/>
          </w:rPr>
          <w:delText>,</w:delText>
        </w:r>
        <w:r w:rsidDel="00A30DB2">
          <w:rPr>
            <w:rFonts w:ascii="Times New Roman" w:hAnsi="Times New Roman"/>
          </w:rPr>
          <w:delText xml:space="preserve"> </w:delText>
        </w:r>
        <w:r w:rsidR="00EA67F2" w:rsidRPr="00EA67F2" w:rsidDel="00A30DB2">
          <w:rPr>
            <w:rFonts w:ascii="Times New Roman" w:hAnsi="Times New Roman"/>
          </w:rPr>
          <w:delText xml:space="preserve">The European </w:delText>
        </w:r>
        <w:r w:rsidR="00977B0B" w:rsidDel="00A30DB2">
          <w:rPr>
            <w:rFonts w:ascii="Times New Roman" w:hAnsi="Times New Roman"/>
          </w:rPr>
          <w:delText xml:space="preserve">   </w:delText>
        </w:r>
        <w:r w:rsidR="00EA67F2" w:rsidRPr="00EA67F2" w:rsidDel="00A30DB2">
          <w:rPr>
            <w:rFonts w:ascii="Times New Roman" w:hAnsi="Times New Roman"/>
          </w:rPr>
          <w:delText>Conference on Machine Learning and Principles and Practice of Knowledge Discovery</w:delText>
        </w:r>
        <w:r w:rsidR="00EA67F2" w:rsidDel="00A30DB2">
          <w:rPr>
            <w:rFonts w:ascii="Times New Roman" w:hAnsi="Times New Roman"/>
          </w:rPr>
          <w:delText>.</w:delText>
        </w:r>
        <w:r w:rsidRPr="00990359" w:rsidDel="00A30DB2">
          <w:rPr>
            <w:rFonts w:ascii="Times New Roman" w:hAnsi="Times New Roman"/>
          </w:rPr>
          <w:delText xml:space="preserve"> 2016</w:delText>
        </w:r>
        <w:r w:rsidDel="00A30DB2">
          <w:rPr>
            <w:rFonts w:ascii="Times New Roman" w:hAnsi="Times New Roman"/>
          </w:rPr>
          <w:delText>.</w:delText>
        </w:r>
      </w:del>
    </w:p>
    <w:p w14:paraId="0CA99275" w14:textId="1DD4E065" w:rsidR="00E12294" w:rsidDel="00532E58" w:rsidRDefault="005C7A0F" w:rsidP="00977B0B">
      <w:pPr>
        <w:rPr>
          <w:del w:id="344" w:author="FENGXIANG LI" w:date="2016-09-23T14:23:00Z"/>
          <w:rFonts w:ascii="Times New Roman" w:hAnsi="Times New Roman"/>
        </w:rPr>
      </w:pPr>
      <w:del w:id="345" w:author="FENGXIANG LI" w:date="2016-10-24T14:20:00Z">
        <w:r w:rsidDel="00BF207B">
          <w:rPr>
            <w:rFonts w:ascii="Times New Roman" w:hAnsi="Times New Roman" w:hint="eastAsia"/>
          </w:rPr>
          <w:delText>2.</w:delText>
        </w:r>
        <w:r w:rsidRPr="00CB4D33" w:rsidDel="00BF207B">
          <w:rPr>
            <w:rFonts w:ascii="Times New Roman" w:hAnsi="Times New Roman"/>
          </w:rPr>
          <w:delText>Supplemental Evaluation of Landslide Susceptibility Zonation Based on Spatial Clustering A Case Study of Shenzhen[J]. Geography and Geo-Information Science. 2015(04)</w:delText>
        </w:r>
        <w:r w:rsidR="00A57AC9" w:rsidDel="00BF207B">
          <w:rPr>
            <w:rFonts w:ascii="Times New Roman" w:hAnsi="Times New Roman"/>
          </w:rPr>
          <w:delText>.</w:delText>
        </w:r>
      </w:del>
    </w:p>
    <w:p w14:paraId="7B9EA778" w14:textId="77777777" w:rsidR="00286D3C" w:rsidRPr="00310EAA" w:rsidRDefault="00286D3C" w:rsidP="00977B0B">
      <w:pPr>
        <w:rPr>
          <w:rFonts w:ascii="Times New Roman" w:hAnsi="Times New Roman"/>
        </w:rPr>
      </w:pPr>
    </w:p>
    <w:sectPr w:rsidR="00286D3C" w:rsidRPr="00310EAA" w:rsidSect="00123BF1">
      <w:pgSz w:w="11904" w:h="16838" w:code="9"/>
      <w:pgMar w:top="841" w:right="1131" w:bottom="851" w:left="1134" w:header="720" w:footer="720" w:gutter="0"/>
      <w:cols w:space="720"/>
      <w:noEndnote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25C19C" w14:textId="77777777" w:rsidR="00061A96" w:rsidRDefault="00061A96">
      <w:r>
        <w:separator/>
      </w:r>
    </w:p>
  </w:endnote>
  <w:endnote w:type="continuationSeparator" w:id="0">
    <w:p w14:paraId="6DCCE2CE" w14:textId="77777777" w:rsidR="00061A96" w:rsidRDefault="0006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B597B7" w14:textId="77777777" w:rsidR="00061A96" w:rsidRDefault="00061A96">
      <w:r>
        <w:separator/>
      </w:r>
    </w:p>
  </w:footnote>
  <w:footnote w:type="continuationSeparator" w:id="0">
    <w:p w14:paraId="59078EA2" w14:textId="77777777" w:rsidR="00061A96" w:rsidRDefault="00061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F1762C"/>
    <w:multiLevelType w:val="hybridMultilevel"/>
    <w:tmpl w:val="90244DAE"/>
    <w:lvl w:ilvl="0" w:tplc="2FF2BD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72830B6"/>
    <w:multiLevelType w:val="hybridMultilevel"/>
    <w:tmpl w:val="F534779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07B85F17"/>
    <w:multiLevelType w:val="hybridMultilevel"/>
    <w:tmpl w:val="8F30CB82"/>
    <w:lvl w:ilvl="0" w:tplc="017AF178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85721A2"/>
    <w:multiLevelType w:val="hybridMultilevel"/>
    <w:tmpl w:val="F6687630"/>
    <w:lvl w:ilvl="0" w:tplc="017AF178">
      <w:start w:val="1"/>
      <w:numFmt w:val="bullet"/>
      <w:lvlText w:val="·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442BCC"/>
    <w:multiLevelType w:val="hybridMultilevel"/>
    <w:tmpl w:val="CE447CC2"/>
    <w:lvl w:ilvl="0" w:tplc="017AF178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9F53B44"/>
    <w:multiLevelType w:val="hybridMultilevel"/>
    <w:tmpl w:val="1212C276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>
    <w:nsid w:val="0D3F624E"/>
    <w:multiLevelType w:val="hybridMultilevel"/>
    <w:tmpl w:val="31B8B3CE"/>
    <w:lvl w:ilvl="0" w:tplc="017AF178">
      <w:start w:val="1"/>
      <w:numFmt w:val="bullet"/>
      <w:lvlText w:val="·"/>
      <w:lvlJc w:val="left"/>
      <w:pPr>
        <w:tabs>
          <w:tab w:val="num" w:pos="2475"/>
        </w:tabs>
        <w:ind w:left="2475" w:hanging="420"/>
      </w:pPr>
      <w:rPr>
        <w:rFonts w:ascii="宋体" w:eastAsia="宋体" w:hAnsi="宋体" w:hint="eastAsia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8">
    <w:nsid w:val="0F56132A"/>
    <w:multiLevelType w:val="hybridMultilevel"/>
    <w:tmpl w:val="D1844CAC"/>
    <w:lvl w:ilvl="0" w:tplc="017AF178">
      <w:start w:val="1"/>
      <w:numFmt w:val="bullet"/>
      <w:lvlText w:val="·"/>
      <w:lvlJc w:val="left"/>
      <w:pPr>
        <w:tabs>
          <w:tab w:val="num" w:pos="846"/>
        </w:tabs>
        <w:ind w:left="846" w:hanging="420"/>
      </w:pPr>
      <w:rPr>
        <w:rFonts w:ascii="宋体" w:eastAsia="宋体" w:hAnsi="宋体" w:hint="eastAsia"/>
      </w:rPr>
    </w:lvl>
    <w:lvl w:ilvl="1" w:tplc="040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9">
    <w:nsid w:val="0FDB7C03"/>
    <w:multiLevelType w:val="hybridMultilevel"/>
    <w:tmpl w:val="82FED99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113968F6"/>
    <w:multiLevelType w:val="hybridMultilevel"/>
    <w:tmpl w:val="68DAF5E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11E54108"/>
    <w:multiLevelType w:val="hybridMultilevel"/>
    <w:tmpl w:val="44A26B2A"/>
    <w:lvl w:ilvl="0" w:tplc="017AF178">
      <w:start w:val="1"/>
      <w:numFmt w:val="bullet"/>
      <w:lvlText w:val="·"/>
      <w:lvlJc w:val="left"/>
      <w:pPr>
        <w:tabs>
          <w:tab w:val="num" w:pos="2475"/>
        </w:tabs>
        <w:ind w:left="2475" w:hanging="420"/>
      </w:pPr>
      <w:rPr>
        <w:rFonts w:ascii="宋体" w:eastAsia="宋体" w:hAnsi="宋体" w:hint="eastAsia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12">
    <w:nsid w:val="169503FD"/>
    <w:multiLevelType w:val="hybridMultilevel"/>
    <w:tmpl w:val="CCB265D4"/>
    <w:lvl w:ilvl="0" w:tplc="146010FA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>
    <w:nsid w:val="16E325A6"/>
    <w:multiLevelType w:val="hybridMultilevel"/>
    <w:tmpl w:val="2AD44FC8"/>
    <w:lvl w:ilvl="0" w:tplc="2FF2BD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A206A37"/>
    <w:multiLevelType w:val="hybridMultilevel"/>
    <w:tmpl w:val="2B2CA758"/>
    <w:lvl w:ilvl="0" w:tplc="2FF2BD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6CF13EE"/>
    <w:multiLevelType w:val="hybridMultilevel"/>
    <w:tmpl w:val="65D0428E"/>
    <w:lvl w:ilvl="0" w:tplc="017AF178">
      <w:start w:val="1"/>
      <w:numFmt w:val="bullet"/>
      <w:lvlText w:val="·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81D2557"/>
    <w:multiLevelType w:val="hybridMultilevel"/>
    <w:tmpl w:val="9C4A62A4"/>
    <w:lvl w:ilvl="0" w:tplc="017AF178">
      <w:start w:val="1"/>
      <w:numFmt w:val="bullet"/>
      <w:lvlText w:val="·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061438B"/>
    <w:multiLevelType w:val="hybridMultilevel"/>
    <w:tmpl w:val="B754C7E8"/>
    <w:lvl w:ilvl="0" w:tplc="017AF178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25A6FC6"/>
    <w:multiLevelType w:val="hybridMultilevel"/>
    <w:tmpl w:val="A75AC672"/>
    <w:lvl w:ilvl="0" w:tplc="017AF178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28269E1"/>
    <w:multiLevelType w:val="hybridMultilevel"/>
    <w:tmpl w:val="DA6CE8F6"/>
    <w:lvl w:ilvl="0" w:tplc="FDCE4D44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6E64610"/>
    <w:multiLevelType w:val="hybridMultilevel"/>
    <w:tmpl w:val="4F4EE9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>
    <w:nsid w:val="411B6F5E"/>
    <w:multiLevelType w:val="hybridMultilevel"/>
    <w:tmpl w:val="9212661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2">
    <w:nsid w:val="43485A0D"/>
    <w:multiLevelType w:val="hybridMultilevel"/>
    <w:tmpl w:val="D99CE718"/>
    <w:lvl w:ilvl="0" w:tplc="017AF178">
      <w:start w:val="1"/>
      <w:numFmt w:val="bullet"/>
      <w:lvlText w:val="·"/>
      <w:lvlJc w:val="left"/>
      <w:pPr>
        <w:tabs>
          <w:tab w:val="num" w:pos="420"/>
        </w:tabs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55E73BD"/>
    <w:multiLevelType w:val="hybridMultilevel"/>
    <w:tmpl w:val="DD6C38D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>
    <w:nsid w:val="460A34D1"/>
    <w:multiLevelType w:val="hybridMultilevel"/>
    <w:tmpl w:val="E6306188"/>
    <w:lvl w:ilvl="0" w:tplc="017AF178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573D085D"/>
    <w:multiLevelType w:val="hybridMultilevel"/>
    <w:tmpl w:val="1CAE87C8"/>
    <w:lvl w:ilvl="0" w:tplc="2FF2BD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15D78FE"/>
    <w:multiLevelType w:val="hybridMultilevel"/>
    <w:tmpl w:val="DD582A76"/>
    <w:lvl w:ilvl="0" w:tplc="2FF2BD5E">
      <w:start w:val="1"/>
      <w:numFmt w:val="bullet"/>
      <w:lvlText w:val=""/>
      <w:lvlJc w:val="left"/>
      <w:pPr>
        <w:tabs>
          <w:tab w:val="num" w:pos="2475"/>
        </w:tabs>
        <w:ind w:left="247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27">
    <w:nsid w:val="70D31531"/>
    <w:multiLevelType w:val="hybridMultilevel"/>
    <w:tmpl w:val="62DE76A8"/>
    <w:lvl w:ilvl="0" w:tplc="017AF178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0F23580"/>
    <w:multiLevelType w:val="hybridMultilevel"/>
    <w:tmpl w:val="7F4638CC"/>
    <w:lvl w:ilvl="0" w:tplc="017AF178">
      <w:start w:val="1"/>
      <w:numFmt w:val="bullet"/>
      <w:lvlText w:val="·"/>
      <w:lvlJc w:val="left"/>
      <w:pPr>
        <w:tabs>
          <w:tab w:val="num" w:pos="840"/>
        </w:tabs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9">
    <w:nsid w:val="70F36FAB"/>
    <w:multiLevelType w:val="hybridMultilevel"/>
    <w:tmpl w:val="67E425F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0">
    <w:nsid w:val="71CC6421"/>
    <w:multiLevelType w:val="hybridMultilevel"/>
    <w:tmpl w:val="272ADBEE"/>
    <w:lvl w:ilvl="0" w:tplc="C11CD398">
      <w:start w:val="1"/>
      <w:numFmt w:val="bullet"/>
      <w:lvlText w:val="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79AB5CAB"/>
    <w:multiLevelType w:val="hybridMultilevel"/>
    <w:tmpl w:val="5FDCF95A"/>
    <w:lvl w:ilvl="0" w:tplc="2FF2BD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7AF178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25598A"/>
    <w:multiLevelType w:val="hybridMultilevel"/>
    <w:tmpl w:val="41E8CB3A"/>
    <w:lvl w:ilvl="0" w:tplc="017AF178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DA876E1"/>
    <w:multiLevelType w:val="hybridMultilevel"/>
    <w:tmpl w:val="E1CAA378"/>
    <w:lvl w:ilvl="0" w:tplc="2FF2BD5E">
      <w:start w:val="1"/>
      <w:numFmt w:val="bullet"/>
      <w:lvlText w:val=""/>
      <w:lvlJc w:val="left"/>
      <w:pPr>
        <w:tabs>
          <w:tab w:val="num" w:pos="2475"/>
        </w:tabs>
        <w:ind w:left="247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34">
    <w:nsid w:val="7E113304"/>
    <w:multiLevelType w:val="hybridMultilevel"/>
    <w:tmpl w:val="BE183534"/>
    <w:lvl w:ilvl="0" w:tplc="017AF178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4"/>
  </w:num>
  <w:num w:numId="3">
    <w:abstractNumId w:val="22"/>
  </w:num>
  <w:num w:numId="4">
    <w:abstractNumId w:val="8"/>
  </w:num>
  <w:num w:numId="5">
    <w:abstractNumId w:val="15"/>
  </w:num>
  <w:num w:numId="6">
    <w:abstractNumId w:val="31"/>
  </w:num>
  <w:num w:numId="7">
    <w:abstractNumId w:val="34"/>
  </w:num>
  <w:num w:numId="8">
    <w:abstractNumId w:val="1"/>
  </w:num>
  <w:num w:numId="9">
    <w:abstractNumId w:val="14"/>
  </w:num>
  <w:num w:numId="10">
    <w:abstractNumId w:val="13"/>
  </w:num>
  <w:num w:numId="11">
    <w:abstractNumId w:val="24"/>
  </w:num>
  <w:num w:numId="12">
    <w:abstractNumId w:val="18"/>
  </w:num>
  <w:num w:numId="13">
    <w:abstractNumId w:val="25"/>
  </w:num>
  <w:num w:numId="14">
    <w:abstractNumId w:val="19"/>
  </w:num>
  <w:num w:numId="15">
    <w:abstractNumId w:val="30"/>
  </w:num>
  <w:num w:numId="16">
    <w:abstractNumId w:val="28"/>
  </w:num>
  <w:num w:numId="17">
    <w:abstractNumId w:val="33"/>
  </w:num>
  <w:num w:numId="18">
    <w:abstractNumId w:val="7"/>
  </w:num>
  <w:num w:numId="19">
    <w:abstractNumId w:val="17"/>
  </w:num>
  <w:num w:numId="20">
    <w:abstractNumId w:val="16"/>
  </w:num>
  <w:num w:numId="21">
    <w:abstractNumId w:val="3"/>
  </w:num>
  <w:num w:numId="22">
    <w:abstractNumId w:val="5"/>
  </w:num>
  <w:num w:numId="23">
    <w:abstractNumId w:val="11"/>
  </w:num>
  <w:num w:numId="24">
    <w:abstractNumId w:val="32"/>
  </w:num>
  <w:num w:numId="25">
    <w:abstractNumId w:val="27"/>
  </w:num>
  <w:num w:numId="26">
    <w:abstractNumId w:val="0"/>
  </w:num>
  <w:num w:numId="27">
    <w:abstractNumId w:val="21"/>
  </w:num>
  <w:num w:numId="28">
    <w:abstractNumId w:val="29"/>
  </w:num>
  <w:num w:numId="29">
    <w:abstractNumId w:val="12"/>
  </w:num>
  <w:num w:numId="30">
    <w:abstractNumId w:val="6"/>
  </w:num>
  <w:num w:numId="31">
    <w:abstractNumId w:val="20"/>
  </w:num>
  <w:num w:numId="32">
    <w:abstractNumId w:val="23"/>
  </w:num>
  <w:num w:numId="33">
    <w:abstractNumId w:val="2"/>
  </w:num>
  <w:num w:numId="34">
    <w:abstractNumId w:val="9"/>
  </w:num>
  <w:num w:numId="35">
    <w:abstractNumId w:val="1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ENGXIANG LI">
    <w15:presenceInfo w15:providerId="None" w15:userId="FENGXIANG 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activeWritingStyle w:appName="MSWord" w:lang="en-US" w:vendorID="64" w:dllVersion="131078" w:nlCheck="1" w:checkStyle="0"/>
  <w:revisionView w:markup="0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921"/>
    <w:rsid w:val="00014A80"/>
    <w:rsid w:val="000167E0"/>
    <w:rsid w:val="00025C32"/>
    <w:rsid w:val="000401D5"/>
    <w:rsid w:val="0004314C"/>
    <w:rsid w:val="0004404D"/>
    <w:rsid w:val="000451CC"/>
    <w:rsid w:val="0005306F"/>
    <w:rsid w:val="00061A96"/>
    <w:rsid w:val="00062015"/>
    <w:rsid w:val="0006638B"/>
    <w:rsid w:val="00077A44"/>
    <w:rsid w:val="000945AE"/>
    <w:rsid w:val="000A2DE0"/>
    <w:rsid w:val="000B0DF0"/>
    <w:rsid w:val="000C0474"/>
    <w:rsid w:val="000C316B"/>
    <w:rsid w:val="000D667E"/>
    <w:rsid w:val="000E2439"/>
    <w:rsid w:val="000F56E0"/>
    <w:rsid w:val="00123BF1"/>
    <w:rsid w:val="00131C1D"/>
    <w:rsid w:val="00132DE5"/>
    <w:rsid w:val="001339F9"/>
    <w:rsid w:val="00133FBB"/>
    <w:rsid w:val="00137C7B"/>
    <w:rsid w:val="00150E7E"/>
    <w:rsid w:val="00152C06"/>
    <w:rsid w:val="00160846"/>
    <w:rsid w:val="00160885"/>
    <w:rsid w:val="00163A4B"/>
    <w:rsid w:val="00174954"/>
    <w:rsid w:val="001758A9"/>
    <w:rsid w:val="00181648"/>
    <w:rsid w:val="00181FBF"/>
    <w:rsid w:val="001913E2"/>
    <w:rsid w:val="001939D8"/>
    <w:rsid w:val="001A2348"/>
    <w:rsid w:val="001A7E01"/>
    <w:rsid w:val="001B26DD"/>
    <w:rsid w:val="001B3BEE"/>
    <w:rsid w:val="001C130A"/>
    <w:rsid w:val="001D4498"/>
    <w:rsid w:val="001D66F7"/>
    <w:rsid w:val="001E6B34"/>
    <w:rsid w:val="001F18D3"/>
    <w:rsid w:val="00203AF2"/>
    <w:rsid w:val="002078B4"/>
    <w:rsid w:val="0022391C"/>
    <w:rsid w:val="00226294"/>
    <w:rsid w:val="0024193F"/>
    <w:rsid w:val="00250549"/>
    <w:rsid w:val="00250844"/>
    <w:rsid w:val="0025441A"/>
    <w:rsid w:val="00256A92"/>
    <w:rsid w:val="00257362"/>
    <w:rsid w:val="002576A7"/>
    <w:rsid w:val="002637DC"/>
    <w:rsid w:val="00263F3D"/>
    <w:rsid w:val="00271CB4"/>
    <w:rsid w:val="00275387"/>
    <w:rsid w:val="0028053F"/>
    <w:rsid w:val="00280916"/>
    <w:rsid w:val="002836F4"/>
    <w:rsid w:val="00286D3C"/>
    <w:rsid w:val="00286F4A"/>
    <w:rsid w:val="00291974"/>
    <w:rsid w:val="002A6910"/>
    <w:rsid w:val="002A7D57"/>
    <w:rsid w:val="002B347E"/>
    <w:rsid w:val="002C4243"/>
    <w:rsid w:val="002C5E46"/>
    <w:rsid w:val="002D0005"/>
    <w:rsid w:val="002D20FF"/>
    <w:rsid w:val="002D5574"/>
    <w:rsid w:val="002D6FAB"/>
    <w:rsid w:val="002E581C"/>
    <w:rsid w:val="002E70F3"/>
    <w:rsid w:val="002E77D5"/>
    <w:rsid w:val="002F1F90"/>
    <w:rsid w:val="002F6D73"/>
    <w:rsid w:val="00301A7A"/>
    <w:rsid w:val="00307EE3"/>
    <w:rsid w:val="00307FAE"/>
    <w:rsid w:val="00310B1D"/>
    <w:rsid w:val="00310EAA"/>
    <w:rsid w:val="00313C80"/>
    <w:rsid w:val="00315A21"/>
    <w:rsid w:val="003266A2"/>
    <w:rsid w:val="003338D3"/>
    <w:rsid w:val="003547F6"/>
    <w:rsid w:val="00356300"/>
    <w:rsid w:val="003625A5"/>
    <w:rsid w:val="003632D9"/>
    <w:rsid w:val="003651FC"/>
    <w:rsid w:val="003656AD"/>
    <w:rsid w:val="00367A3F"/>
    <w:rsid w:val="00373E25"/>
    <w:rsid w:val="0039089D"/>
    <w:rsid w:val="0039117C"/>
    <w:rsid w:val="003A2B7A"/>
    <w:rsid w:val="003B2E15"/>
    <w:rsid w:val="003F2CA0"/>
    <w:rsid w:val="003F3C25"/>
    <w:rsid w:val="00410465"/>
    <w:rsid w:val="00414935"/>
    <w:rsid w:val="004209DB"/>
    <w:rsid w:val="00424AED"/>
    <w:rsid w:val="00427B13"/>
    <w:rsid w:val="0043580C"/>
    <w:rsid w:val="004375DC"/>
    <w:rsid w:val="00444FAA"/>
    <w:rsid w:val="00446E7B"/>
    <w:rsid w:val="004474A8"/>
    <w:rsid w:val="00450759"/>
    <w:rsid w:val="004529D6"/>
    <w:rsid w:val="0045477D"/>
    <w:rsid w:val="004556F3"/>
    <w:rsid w:val="0045714E"/>
    <w:rsid w:val="004713B2"/>
    <w:rsid w:val="004729FA"/>
    <w:rsid w:val="0047458A"/>
    <w:rsid w:val="00484FA4"/>
    <w:rsid w:val="00491DF7"/>
    <w:rsid w:val="00494E17"/>
    <w:rsid w:val="004A772F"/>
    <w:rsid w:val="004B4CBC"/>
    <w:rsid w:val="004C30D3"/>
    <w:rsid w:val="004C6F7C"/>
    <w:rsid w:val="004D2CA7"/>
    <w:rsid w:val="004D6C1A"/>
    <w:rsid w:val="004E19B1"/>
    <w:rsid w:val="00505E07"/>
    <w:rsid w:val="00517396"/>
    <w:rsid w:val="005246E6"/>
    <w:rsid w:val="00524EB5"/>
    <w:rsid w:val="00532E58"/>
    <w:rsid w:val="005413D3"/>
    <w:rsid w:val="0054232B"/>
    <w:rsid w:val="005432F9"/>
    <w:rsid w:val="00544396"/>
    <w:rsid w:val="00552984"/>
    <w:rsid w:val="005536EF"/>
    <w:rsid w:val="00554A31"/>
    <w:rsid w:val="005613AC"/>
    <w:rsid w:val="00565418"/>
    <w:rsid w:val="00570468"/>
    <w:rsid w:val="00575488"/>
    <w:rsid w:val="0057632A"/>
    <w:rsid w:val="005A3256"/>
    <w:rsid w:val="005C05F0"/>
    <w:rsid w:val="005C51F1"/>
    <w:rsid w:val="005C7A0F"/>
    <w:rsid w:val="005E39E8"/>
    <w:rsid w:val="005F2CDE"/>
    <w:rsid w:val="005F5FBA"/>
    <w:rsid w:val="005F7ABB"/>
    <w:rsid w:val="0060610C"/>
    <w:rsid w:val="00612703"/>
    <w:rsid w:val="00613DC5"/>
    <w:rsid w:val="00613F02"/>
    <w:rsid w:val="00615CE5"/>
    <w:rsid w:val="00621DE0"/>
    <w:rsid w:val="006325F4"/>
    <w:rsid w:val="00633BFF"/>
    <w:rsid w:val="00634A8A"/>
    <w:rsid w:val="00635D16"/>
    <w:rsid w:val="0063758E"/>
    <w:rsid w:val="00644B42"/>
    <w:rsid w:val="006617BE"/>
    <w:rsid w:val="00672E19"/>
    <w:rsid w:val="00677261"/>
    <w:rsid w:val="006809B9"/>
    <w:rsid w:val="006867B5"/>
    <w:rsid w:val="00693C20"/>
    <w:rsid w:val="006A552C"/>
    <w:rsid w:val="006B5279"/>
    <w:rsid w:val="006B73CC"/>
    <w:rsid w:val="006C25F9"/>
    <w:rsid w:val="006D7ED4"/>
    <w:rsid w:val="006F1FF5"/>
    <w:rsid w:val="006F50FA"/>
    <w:rsid w:val="006F689D"/>
    <w:rsid w:val="00706E6E"/>
    <w:rsid w:val="00711C8B"/>
    <w:rsid w:val="00724DB3"/>
    <w:rsid w:val="00724F62"/>
    <w:rsid w:val="00730337"/>
    <w:rsid w:val="00732013"/>
    <w:rsid w:val="00734E17"/>
    <w:rsid w:val="007352A7"/>
    <w:rsid w:val="00736902"/>
    <w:rsid w:val="00740AE1"/>
    <w:rsid w:val="00743B60"/>
    <w:rsid w:val="00743D3A"/>
    <w:rsid w:val="007444DC"/>
    <w:rsid w:val="0075234A"/>
    <w:rsid w:val="0076584D"/>
    <w:rsid w:val="00770E93"/>
    <w:rsid w:val="00772E72"/>
    <w:rsid w:val="00775BD8"/>
    <w:rsid w:val="007805D4"/>
    <w:rsid w:val="007871AD"/>
    <w:rsid w:val="00790CB5"/>
    <w:rsid w:val="00791760"/>
    <w:rsid w:val="007A111B"/>
    <w:rsid w:val="007A6D64"/>
    <w:rsid w:val="007C05A5"/>
    <w:rsid w:val="007D6D71"/>
    <w:rsid w:val="007D7B1D"/>
    <w:rsid w:val="007E04DE"/>
    <w:rsid w:val="007F2BB1"/>
    <w:rsid w:val="007F3414"/>
    <w:rsid w:val="007F5509"/>
    <w:rsid w:val="00800103"/>
    <w:rsid w:val="0080473E"/>
    <w:rsid w:val="008059C6"/>
    <w:rsid w:val="0083369A"/>
    <w:rsid w:val="008510FF"/>
    <w:rsid w:val="00851B0B"/>
    <w:rsid w:val="00853936"/>
    <w:rsid w:val="00856F3D"/>
    <w:rsid w:val="00876B67"/>
    <w:rsid w:val="00885C29"/>
    <w:rsid w:val="00885E83"/>
    <w:rsid w:val="00886BF9"/>
    <w:rsid w:val="00890746"/>
    <w:rsid w:val="00895969"/>
    <w:rsid w:val="008A2437"/>
    <w:rsid w:val="008A30B2"/>
    <w:rsid w:val="008A78C9"/>
    <w:rsid w:val="008B2DCE"/>
    <w:rsid w:val="008B4880"/>
    <w:rsid w:val="008F1189"/>
    <w:rsid w:val="008F15BC"/>
    <w:rsid w:val="009145E5"/>
    <w:rsid w:val="00916DEC"/>
    <w:rsid w:val="00920D10"/>
    <w:rsid w:val="00922831"/>
    <w:rsid w:val="00922F63"/>
    <w:rsid w:val="00924108"/>
    <w:rsid w:val="009418D6"/>
    <w:rsid w:val="00946E23"/>
    <w:rsid w:val="00956516"/>
    <w:rsid w:val="00972D8A"/>
    <w:rsid w:val="00975BF9"/>
    <w:rsid w:val="00977B0B"/>
    <w:rsid w:val="00980F58"/>
    <w:rsid w:val="00985F91"/>
    <w:rsid w:val="0098692D"/>
    <w:rsid w:val="00990359"/>
    <w:rsid w:val="00994412"/>
    <w:rsid w:val="00997276"/>
    <w:rsid w:val="009A3E76"/>
    <w:rsid w:val="009A49A5"/>
    <w:rsid w:val="009C2592"/>
    <w:rsid w:val="009D2CC7"/>
    <w:rsid w:val="009E2C6D"/>
    <w:rsid w:val="009F113C"/>
    <w:rsid w:val="009F280F"/>
    <w:rsid w:val="00A07719"/>
    <w:rsid w:val="00A07F90"/>
    <w:rsid w:val="00A16964"/>
    <w:rsid w:val="00A16E4D"/>
    <w:rsid w:val="00A1716F"/>
    <w:rsid w:val="00A20183"/>
    <w:rsid w:val="00A25083"/>
    <w:rsid w:val="00A30C20"/>
    <w:rsid w:val="00A30DB2"/>
    <w:rsid w:val="00A35A25"/>
    <w:rsid w:val="00A377A7"/>
    <w:rsid w:val="00A4073B"/>
    <w:rsid w:val="00A5589F"/>
    <w:rsid w:val="00A57AC9"/>
    <w:rsid w:val="00A6127C"/>
    <w:rsid w:val="00A65D6B"/>
    <w:rsid w:val="00A70201"/>
    <w:rsid w:val="00A723AB"/>
    <w:rsid w:val="00A7597B"/>
    <w:rsid w:val="00A81AB3"/>
    <w:rsid w:val="00A84C0C"/>
    <w:rsid w:val="00A85631"/>
    <w:rsid w:val="00A8654F"/>
    <w:rsid w:val="00A87CAF"/>
    <w:rsid w:val="00A90F60"/>
    <w:rsid w:val="00A94DC9"/>
    <w:rsid w:val="00AC0277"/>
    <w:rsid w:val="00AC2034"/>
    <w:rsid w:val="00AD34E8"/>
    <w:rsid w:val="00AD35C1"/>
    <w:rsid w:val="00AD3E72"/>
    <w:rsid w:val="00AD5EAB"/>
    <w:rsid w:val="00AE1E58"/>
    <w:rsid w:val="00AE4558"/>
    <w:rsid w:val="00AE4F0A"/>
    <w:rsid w:val="00AE7403"/>
    <w:rsid w:val="00AF0E04"/>
    <w:rsid w:val="00AF1299"/>
    <w:rsid w:val="00AF3859"/>
    <w:rsid w:val="00AF5C6B"/>
    <w:rsid w:val="00B0561F"/>
    <w:rsid w:val="00B1126C"/>
    <w:rsid w:val="00B126EF"/>
    <w:rsid w:val="00B1714E"/>
    <w:rsid w:val="00B22BB8"/>
    <w:rsid w:val="00B247A0"/>
    <w:rsid w:val="00B248C6"/>
    <w:rsid w:val="00B317CC"/>
    <w:rsid w:val="00B343D2"/>
    <w:rsid w:val="00B354CB"/>
    <w:rsid w:val="00B44844"/>
    <w:rsid w:val="00B579B3"/>
    <w:rsid w:val="00B714FB"/>
    <w:rsid w:val="00B7489D"/>
    <w:rsid w:val="00B82457"/>
    <w:rsid w:val="00B84FE9"/>
    <w:rsid w:val="00B87139"/>
    <w:rsid w:val="00BA252D"/>
    <w:rsid w:val="00BA3CEC"/>
    <w:rsid w:val="00BA4A03"/>
    <w:rsid w:val="00BA7D6D"/>
    <w:rsid w:val="00BC3012"/>
    <w:rsid w:val="00BC33BB"/>
    <w:rsid w:val="00BD17FB"/>
    <w:rsid w:val="00BD3277"/>
    <w:rsid w:val="00BE2FDB"/>
    <w:rsid w:val="00BF207B"/>
    <w:rsid w:val="00BF2AE9"/>
    <w:rsid w:val="00BF465F"/>
    <w:rsid w:val="00C0405A"/>
    <w:rsid w:val="00C053E8"/>
    <w:rsid w:val="00C0748F"/>
    <w:rsid w:val="00C16B1B"/>
    <w:rsid w:val="00C1740F"/>
    <w:rsid w:val="00C22DAE"/>
    <w:rsid w:val="00C23777"/>
    <w:rsid w:val="00C269CD"/>
    <w:rsid w:val="00C438F9"/>
    <w:rsid w:val="00C45D5C"/>
    <w:rsid w:val="00C56E61"/>
    <w:rsid w:val="00C64252"/>
    <w:rsid w:val="00C72203"/>
    <w:rsid w:val="00C7306E"/>
    <w:rsid w:val="00C7495F"/>
    <w:rsid w:val="00C74E26"/>
    <w:rsid w:val="00CA18FA"/>
    <w:rsid w:val="00CA3C9F"/>
    <w:rsid w:val="00CA4DDC"/>
    <w:rsid w:val="00CA5770"/>
    <w:rsid w:val="00CB2FD2"/>
    <w:rsid w:val="00CB3C3E"/>
    <w:rsid w:val="00CB4D33"/>
    <w:rsid w:val="00CC33B0"/>
    <w:rsid w:val="00CC7B0B"/>
    <w:rsid w:val="00CD0031"/>
    <w:rsid w:val="00CD43F2"/>
    <w:rsid w:val="00CF10AE"/>
    <w:rsid w:val="00CF3DC3"/>
    <w:rsid w:val="00D0742A"/>
    <w:rsid w:val="00D22415"/>
    <w:rsid w:val="00D2788E"/>
    <w:rsid w:val="00D32759"/>
    <w:rsid w:val="00D42CA5"/>
    <w:rsid w:val="00D432E9"/>
    <w:rsid w:val="00D5227B"/>
    <w:rsid w:val="00D62604"/>
    <w:rsid w:val="00D64E5B"/>
    <w:rsid w:val="00D67690"/>
    <w:rsid w:val="00D71F48"/>
    <w:rsid w:val="00D80D04"/>
    <w:rsid w:val="00D877DA"/>
    <w:rsid w:val="00D97050"/>
    <w:rsid w:val="00DA41CB"/>
    <w:rsid w:val="00DB48E1"/>
    <w:rsid w:val="00DC661E"/>
    <w:rsid w:val="00DC7DB6"/>
    <w:rsid w:val="00DD0EBB"/>
    <w:rsid w:val="00DD2861"/>
    <w:rsid w:val="00DD5064"/>
    <w:rsid w:val="00DD608E"/>
    <w:rsid w:val="00DF501F"/>
    <w:rsid w:val="00DF7B78"/>
    <w:rsid w:val="00E048CE"/>
    <w:rsid w:val="00E0717E"/>
    <w:rsid w:val="00E12294"/>
    <w:rsid w:val="00E12526"/>
    <w:rsid w:val="00E21EC0"/>
    <w:rsid w:val="00E23077"/>
    <w:rsid w:val="00E42153"/>
    <w:rsid w:val="00E53FE3"/>
    <w:rsid w:val="00E63EAC"/>
    <w:rsid w:val="00E81C97"/>
    <w:rsid w:val="00E82C84"/>
    <w:rsid w:val="00E872B7"/>
    <w:rsid w:val="00E875BB"/>
    <w:rsid w:val="00E90921"/>
    <w:rsid w:val="00E909DE"/>
    <w:rsid w:val="00E9180B"/>
    <w:rsid w:val="00E93AE8"/>
    <w:rsid w:val="00EA0C63"/>
    <w:rsid w:val="00EA5B8F"/>
    <w:rsid w:val="00EA67F2"/>
    <w:rsid w:val="00EB531B"/>
    <w:rsid w:val="00EB685E"/>
    <w:rsid w:val="00EC0CE7"/>
    <w:rsid w:val="00ED5273"/>
    <w:rsid w:val="00ED66AF"/>
    <w:rsid w:val="00EE2A23"/>
    <w:rsid w:val="00EE45F4"/>
    <w:rsid w:val="00F07EA1"/>
    <w:rsid w:val="00F1611D"/>
    <w:rsid w:val="00F16D2E"/>
    <w:rsid w:val="00F20879"/>
    <w:rsid w:val="00F33704"/>
    <w:rsid w:val="00F3471C"/>
    <w:rsid w:val="00F374E8"/>
    <w:rsid w:val="00F401D9"/>
    <w:rsid w:val="00F40BC0"/>
    <w:rsid w:val="00F536FA"/>
    <w:rsid w:val="00F65429"/>
    <w:rsid w:val="00F65D04"/>
    <w:rsid w:val="00F668AD"/>
    <w:rsid w:val="00F66CC0"/>
    <w:rsid w:val="00F76E43"/>
    <w:rsid w:val="00F8553E"/>
    <w:rsid w:val="00F8791F"/>
    <w:rsid w:val="00F97620"/>
    <w:rsid w:val="00FA48E7"/>
    <w:rsid w:val="00FA52F5"/>
    <w:rsid w:val="00FA68A4"/>
    <w:rsid w:val="00FC0311"/>
    <w:rsid w:val="00FC26BF"/>
    <w:rsid w:val="00FC3A71"/>
    <w:rsid w:val="00FD24EF"/>
    <w:rsid w:val="00FE0714"/>
    <w:rsid w:val="00FE7715"/>
    <w:rsid w:val="00FF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50A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921"/>
    <w:pPr>
      <w:widowControl w:val="0"/>
      <w:jc w:val="both"/>
    </w:pPr>
    <w:rPr>
      <w:rFonts w:ascii="Verdana" w:eastAsia="楷体_GB2312" w:hAnsi="Verdana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0921"/>
    <w:rPr>
      <w:color w:val="0000FF"/>
      <w:u w:val="single"/>
    </w:rPr>
  </w:style>
  <w:style w:type="character" w:customStyle="1" w:styleId="def3">
    <w:name w:val="def3"/>
    <w:basedOn w:val="DefaultParagraphFont"/>
    <w:rsid w:val="00E90921"/>
    <w:rPr>
      <w:b w:val="0"/>
      <w:bCs w:val="0"/>
    </w:rPr>
  </w:style>
  <w:style w:type="paragraph" w:styleId="BalloonText">
    <w:name w:val="Balloon Text"/>
    <w:basedOn w:val="Normal"/>
    <w:semiHidden/>
    <w:rsid w:val="00A70201"/>
    <w:rPr>
      <w:sz w:val="18"/>
      <w:szCs w:val="18"/>
    </w:rPr>
  </w:style>
  <w:style w:type="character" w:styleId="CommentReference">
    <w:name w:val="annotation reference"/>
    <w:basedOn w:val="DefaultParagraphFont"/>
    <w:semiHidden/>
    <w:rsid w:val="00A70201"/>
    <w:rPr>
      <w:sz w:val="21"/>
      <w:szCs w:val="21"/>
    </w:rPr>
  </w:style>
  <w:style w:type="paragraph" w:styleId="CommentText">
    <w:name w:val="annotation text"/>
    <w:basedOn w:val="Normal"/>
    <w:semiHidden/>
    <w:rsid w:val="00A70201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A70201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C56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56E61"/>
    <w:rPr>
      <w:rFonts w:ascii="Verdana" w:eastAsia="楷体_GB2312" w:hAnsi="Verdana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C56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56E61"/>
    <w:rPr>
      <w:rFonts w:ascii="Verdana" w:eastAsia="楷体_GB2312" w:hAnsi="Verdana"/>
      <w:kern w:val="2"/>
      <w:sz w:val="18"/>
      <w:szCs w:val="18"/>
    </w:rPr>
  </w:style>
  <w:style w:type="table" w:styleId="TableGrid">
    <w:name w:val="Table Grid"/>
    <w:basedOn w:val="TableNormal"/>
    <w:uiPriority w:val="59"/>
    <w:rsid w:val="00C56E6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C16B1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2E581C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30DB2"/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30DB2"/>
    <w:rPr>
      <w:rFonts w:ascii="Helvetica" w:eastAsia="楷体_GB2312" w:hAnsi="Helvetica"/>
      <w:kern w:val="2"/>
      <w:sz w:val="24"/>
      <w:szCs w:val="24"/>
    </w:rPr>
  </w:style>
  <w:style w:type="character" w:customStyle="1" w:styleId="apple-converted-space">
    <w:name w:val="apple-converted-space"/>
    <w:basedOn w:val="DefaultParagraphFont"/>
    <w:rsid w:val="00A30DB2"/>
  </w:style>
  <w:style w:type="character" w:styleId="PlaceholderText">
    <w:name w:val="Placeholder Text"/>
    <w:basedOn w:val="DefaultParagraphFont"/>
    <w:uiPriority w:val="99"/>
    <w:semiHidden/>
    <w:rsid w:val="00BD32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33369-D0A5-274A-AC54-86C9B48BE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835</Words>
  <Characters>4766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Qiumin Xu                                      xuqiumin@yahoo</vt:lpstr>
    </vt:vector>
  </TitlesOfParts>
  <Company>幸福家庭</Company>
  <LinksUpToDate>false</LinksUpToDate>
  <CharactersWithSpaces>5590</CharactersWithSpaces>
  <SharedDoc>false</SharedDoc>
  <HLinks>
    <vt:vector size="6" baseType="variant">
      <vt:variant>
        <vt:i4>7274613</vt:i4>
      </vt:variant>
      <vt:variant>
        <vt:i4>0</vt:i4>
      </vt:variant>
      <vt:variant>
        <vt:i4>0</vt:i4>
      </vt:variant>
      <vt:variant>
        <vt:i4>5</vt:i4>
      </vt:variant>
      <vt:variant>
        <vt:lpwstr>http://www.ime.pku.edu.cn/soi/index.HTM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Qiumin Xu                                      xuqiumin@yahoo</dc:title>
  <dc:creator>xqm</dc:creator>
  <cp:lastModifiedBy>FENGXIANG LI</cp:lastModifiedBy>
  <cp:revision>3</cp:revision>
  <cp:lastPrinted>2016-10-25T04:30:00Z</cp:lastPrinted>
  <dcterms:created xsi:type="dcterms:W3CDTF">2016-11-29T00:10:00Z</dcterms:created>
  <dcterms:modified xsi:type="dcterms:W3CDTF">2016-11-29T00:10:00Z</dcterms:modified>
</cp:coreProperties>
</file>