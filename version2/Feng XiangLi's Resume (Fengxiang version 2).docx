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double" w:sz="6" w:space="0" w:color="000000"/>
        </w:tblBorders>
        <w:tblLook w:val="04A0" w:firstRow="1" w:lastRow="0" w:firstColumn="1" w:lastColumn="0" w:noHBand="0" w:noVBand="1"/>
        <w:tblPrChange w:id="0" w:author="FENGXIANG LI" w:date="2016-09-23T14:26:00Z">
          <w:tblPr>
            <w:tblW w:w="0" w:type="auto"/>
            <w:tblBorders>
              <w:bottom w:val="double" w:sz="6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9855"/>
        <w:tblGridChange w:id="1">
          <w:tblGrid>
            <w:gridCol w:w="9855"/>
          </w:tblGrid>
        </w:tblGridChange>
      </w:tblGrid>
      <w:tr w:rsidR="0063758E" w:rsidRPr="00D0742A" w14:paraId="7A530FDD" w14:textId="77777777" w:rsidTr="00373E25">
        <w:trPr>
          <w:trHeight w:val="1146"/>
          <w:trPrChange w:id="2" w:author="FENGXIANG LI" w:date="2016-09-23T14:26:00Z">
            <w:trPr>
              <w:trHeight w:val="1146"/>
            </w:trPr>
          </w:trPrChange>
        </w:trPr>
        <w:tc>
          <w:tcPr>
            <w:tcW w:w="9855" w:type="dxa"/>
            <w:tcPrChange w:id="3" w:author="FENGXIANG LI" w:date="2016-09-23T14:26:00Z">
              <w:tcPr>
                <w:tcW w:w="9855" w:type="dxa"/>
              </w:tcPr>
            </w:tcPrChange>
          </w:tcPr>
          <w:p w14:paraId="06F23CC6" w14:textId="232356DC" w:rsidR="0063758E" w:rsidRPr="00271CB4" w:rsidRDefault="000945AE" w:rsidP="00373E25">
            <w:pPr>
              <w:spacing w:line="0" w:lineRule="atLeast"/>
              <w:jc w:val="center"/>
              <w:rPr>
                <w:rFonts w:ascii="Times New Roman" w:eastAsia="宋体" w:hAnsi="Times New Roman"/>
                <w:b/>
                <w:sz w:val="44"/>
                <w:szCs w:val="44"/>
              </w:rPr>
            </w:pPr>
            <w:r w:rsidRPr="00271CB4">
              <w:rPr>
                <w:rFonts w:ascii="Times New Roman" w:eastAsia="宋体" w:hAnsi="Times New Roman"/>
                <w:b/>
                <w:sz w:val="44"/>
                <w:szCs w:val="44"/>
              </w:rPr>
              <w:t>FengXiang Li</w:t>
            </w:r>
          </w:p>
          <w:p w14:paraId="4BF9ADA1" w14:textId="77777777" w:rsidR="00446E7B" w:rsidRDefault="00446E7B">
            <w:pPr>
              <w:jc w:val="center"/>
              <w:rPr>
                <w:rFonts w:ascii="Times New Roman" w:hAnsi="Times New Roman"/>
              </w:rPr>
              <w:pPrChange w:id="4" w:author="FENGXIANG LI" w:date="2016-09-23T14:29:00Z">
                <w:pPr/>
              </w:pPrChange>
            </w:pPr>
          </w:p>
          <w:p w14:paraId="28A52719" w14:textId="0B756D65" w:rsidR="0063758E" w:rsidRDefault="00F3471C">
            <w:pPr>
              <w:ind w:left="200"/>
              <w:rPr>
                <w:rFonts w:ascii="Times New Roman" w:hAnsi="Times New Roman"/>
              </w:rPr>
              <w:pPrChange w:id="5" w:author="FENGXIANG LI" w:date="2016-09-23T14:29:00Z">
                <w:pPr/>
              </w:pPrChange>
            </w:pPr>
            <w:r>
              <w:rPr>
                <w:rFonts w:ascii="Times New Roman" w:hAnsi="Times New Roman"/>
              </w:rPr>
              <w:t xml:space="preserve">Address: </w:t>
            </w:r>
            <w:r w:rsidR="00F20879">
              <w:rPr>
                <w:rFonts w:ascii="Times New Roman" w:hAnsi="Times New Roman"/>
              </w:rPr>
              <w:t>301 Minor Ave N,</w:t>
            </w:r>
            <w:ins w:id="6" w:author="FENGXIANG LI" w:date="2016-09-23T14:27:00Z">
              <w:r w:rsidR="00373E25">
                <w:rPr>
                  <w:rFonts w:ascii="Times New Roman" w:hAnsi="Times New Roman"/>
                </w:rPr>
                <w:t xml:space="preserve"> </w:t>
              </w:r>
            </w:ins>
            <w:del w:id="7" w:author="FENGXIANG LI" w:date="2016-09-23T14:26:00Z">
              <w:r w:rsidR="00F20879" w:rsidDel="00373E25">
                <w:rPr>
                  <w:rFonts w:ascii="Times New Roman" w:hAnsi="Times New Roman"/>
                </w:rPr>
                <w:delText xml:space="preserve"> </w:delText>
              </w:r>
            </w:del>
            <w:r w:rsidR="00F20879">
              <w:rPr>
                <w:rFonts w:ascii="Times New Roman" w:hAnsi="Times New Roman"/>
              </w:rPr>
              <w:t>Seattle, WA 98109</w:t>
            </w:r>
            <w:ins w:id="8" w:author="FENGXIANG LI" w:date="2016-09-23T14:25:00Z">
              <w:r w:rsidR="00373E25">
                <w:rPr>
                  <w:rFonts w:ascii="Times New Roman" w:hAnsi="Times New Roman"/>
                </w:rPr>
                <w:t xml:space="preserve">       </w:t>
              </w:r>
            </w:ins>
            <w:del w:id="9" w:author="FENGXIANG LI" w:date="2016-09-23T14:25:00Z">
              <w:r w:rsidR="00286D3C" w:rsidDel="00373E25">
                <w:rPr>
                  <w:rFonts w:ascii="Times New Roman" w:hAnsi="Times New Roman"/>
                </w:rPr>
                <w:delText xml:space="preserve">    </w:delText>
              </w:r>
            </w:del>
            <w:del w:id="10" w:author="FENGXIANG LI" w:date="2016-09-23T14:21:00Z">
              <w:r w:rsidR="00286D3C" w:rsidDel="00532E58">
                <w:rPr>
                  <w:rFonts w:ascii="Times New Roman" w:hAnsi="Times New Roman"/>
                </w:rPr>
                <w:delText xml:space="preserve"> </w:delText>
              </w:r>
            </w:del>
            <w:r w:rsidR="00286D3C">
              <w:rPr>
                <w:rFonts w:ascii="Times New Roman" w:hAnsi="Times New Roman"/>
              </w:rPr>
              <w:t>Tel: (206)</w:t>
            </w:r>
            <w:ins w:id="11" w:author="FENGXIANG LI" w:date="2016-09-23T14:29:00Z">
              <w:r w:rsidR="00373E25" w:rsidRPr="00373E25">
                <w:rPr>
                  <w:rFonts w:ascii="Times New Roman" w:hAnsi="Times New Roman"/>
                  <w:sz w:val="16"/>
                  <w:szCs w:val="16"/>
                  <w:rPrChange w:id="12" w:author="FENGXIANG LI" w:date="2016-09-23T14:30:00Z">
                    <w:rPr>
                      <w:rFonts w:ascii="Times New Roman" w:hAnsi="Times New Roman"/>
                    </w:rPr>
                  </w:rPrChange>
                </w:rPr>
                <w:t>-</w:t>
              </w:r>
            </w:ins>
            <w:r w:rsidR="00286D3C">
              <w:rPr>
                <w:rFonts w:ascii="Times New Roman" w:hAnsi="Times New Roman"/>
              </w:rPr>
              <w:t>2356460</w:t>
            </w:r>
            <w:ins w:id="13" w:author="FENGXIANG LI" w:date="2016-09-23T14:21:00Z">
              <w:r w:rsidR="00373E25">
                <w:rPr>
                  <w:rFonts w:ascii="Times New Roman" w:hAnsi="Times New Roman"/>
                </w:rPr>
                <w:t xml:space="preserve">   </w:t>
              </w:r>
            </w:ins>
            <w:ins w:id="14" w:author="FENGXIANG LI" w:date="2016-09-23T14:28:00Z">
              <w:r w:rsidR="00373E25">
                <w:rPr>
                  <w:rFonts w:ascii="Times New Roman" w:hAnsi="Times New Roman"/>
                </w:rPr>
                <w:t xml:space="preserve"> </w:t>
              </w:r>
            </w:ins>
            <w:ins w:id="15" w:author="FENGXIANG LI" w:date="2016-09-23T14:29:00Z">
              <w:r w:rsidR="00373E25">
                <w:rPr>
                  <w:rFonts w:ascii="Times New Roman" w:hAnsi="Times New Roman"/>
                </w:rPr>
                <w:t xml:space="preserve"> </w:t>
              </w:r>
            </w:ins>
            <w:del w:id="16" w:author="FENGXIANG LI" w:date="2016-09-23T14:20:00Z">
              <w:r w:rsidR="00286D3C" w:rsidDel="00532E58">
                <w:rPr>
                  <w:rFonts w:ascii="Times New Roman" w:hAnsi="Times New Roman"/>
                </w:rPr>
                <w:delText xml:space="preserve">         </w:delText>
              </w:r>
            </w:del>
            <w:r w:rsidR="0063758E" w:rsidRPr="006A552C">
              <w:rPr>
                <w:rFonts w:ascii="Times New Roman" w:hAnsi="Times New Roman"/>
              </w:rPr>
              <w:t xml:space="preserve">E-mail: </w:t>
            </w:r>
            <w:ins w:id="17" w:author="FENGXIANG LI" w:date="2016-10-19T15:49:00Z">
              <w:r w:rsidR="00291974">
                <w:rPr>
                  <w:rFonts w:ascii="Times New Roman" w:hAnsi="Times New Roman"/>
                </w:rPr>
                <w:t>li.fen@husky.neu.edu</w:t>
              </w:r>
            </w:ins>
            <w:del w:id="18" w:author="FENGXIANG LI" w:date="2016-10-19T15:49:00Z">
              <w:r w:rsidR="00612703" w:rsidDel="00291974">
                <w:fldChar w:fldCharType="begin"/>
              </w:r>
              <w:r w:rsidR="00612703" w:rsidDel="00291974">
                <w:delInstrText xml:space="preserve"> HYPERLINK "mailto:h18811465446@gmail.com" </w:delInstrText>
              </w:r>
              <w:r w:rsidR="00612703" w:rsidDel="00291974">
                <w:fldChar w:fldCharType="separate"/>
              </w:r>
              <w:r w:rsidR="00E12294" w:rsidRPr="00D854A5" w:rsidDel="00291974">
                <w:rPr>
                  <w:rStyle w:val="Hyperlink"/>
                  <w:rFonts w:ascii="Times New Roman" w:hAnsi="Times New Roman" w:hint="eastAsia"/>
                </w:rPr>
                <w:delText>h18811465446@gmail.com</w:delText>
              </w:r>
              <w:r w:rsidR="00612703" w:rsidDel="00291974">
                <w:rPr>
                  <w:rStyle w:val="Hyperlink"/>
                  <w:rFonts w:ascii="Times New Roman" w:hAnsi="Times New Roman"/>
                </w:rPr>
                <w:fldChar w:fldCharType="end"/>
              </w:r>
            </w:del>
          </w:p>
          <w:p w14:paraId="54EF45BC" w14:textId="191E3C1E" w:rsidR="00E12294" w:rsidRPr="00286D3C" w:rsidRDefault="00E12294" w:rsidP="00291974">
            <w:pPr>
              <w:widowControl/>
              <w:ind w:left="200"/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pPrChange w:id="19" w:author="FENGXIANG LI" w:date="2016-10-19T15:49:00Z">
                <w:pPr>
                  <w:widowControl/>
                </w:pPr>
              </w:pPrChange>
            </w:pPr>
            <w:r>
              <w:rPr>
                <w:rFonts w:ascii="Times New Roman" w:hAnsi="Times New Roman"/>
              </w:rPr>
              <w:t>LinkedIn:</w:t>
            </w:r>
            <w:r w:rsidRPr="00E12294">
              <w:rPr>
                <w:rFonts w:ascii="Helvetica" w:eastAsia="Times New Roman" w:hAnsi="Helvetica"/>
                <w:color w:val="333333"/>
                <w:kern w:val="0"/>
                <w:sz w:val="18"/>
                <w:szCs w:val="18"/>
                <w:shd w:val="clear" w:color="auto" w:fill="F6F6F6"/>
              </w:rPr>
              <w:t xml:space="preserve"> </w:t>
            </w:r>
            <w:r w:rsidR="00612703">
              <w:fldChar w:fldCharType="begin"/>
            </w:r>
            <w:r w:rsidR="00612703">
              <w:instrText xml:space="preserve"> HYPERLINK "https://www.linkedin.com/in/pkufengxiangli" </w:instrText>
            </w:r>
            <w:r w:rsidR="00612703">
              <w:fldChar w:fldCharType="separate"/>
            </w:r>
            <w:r w:rsidRPr="00E12294">
              <w:rPr>
                <w:rStyle w:val="Hyperlink"/>
                <w:rFonts w:ascii="Times New Roman" w:hAnsi="Times New Roman"/>
              </w:rPr>
              <w:t>https://www.linkedin.com/in/pkufengxiangli</w:t>
            </w:r>
            <w:r w:rsidR="00612703">
              <w:rPr>
                <w:rStyle w:val="Hyperlink"/>
                <w:rFonts w:ascii="Times New Roman" w:hAnsi="Times New Roman"/>
              </w:rPr>
              <w:fldChar w:fldCharType="end"/>
            </w:r>
            <w:r w:rsidR="00160885">
              <w:rPr>
                <w:rFonts w:ascii="Times New Roman" w:hAnsi="Times New Roman"/>
              </w:rPr>
              <w:t xml:space="preserve"> </w:t>
            </w:r>
            <w:ins w:id="20" w:author="FENGXIANG LI" w:date="2016-09-23T14:21:00Z">
              <w:r w:rsidR="007F5509">
                <w:rPr>
                  <w:rFonts w:ascii="Times New Roman" w:hAnsi="Times New Roman"/>
                </w:rPr>
                <w:t xml:space="preserve">     </w:t>
              </w:r>
            </w:ins>
            <w:del w:id="21" w:author="FENGXIANG LI" w:date="2016-09-23T14:20:00Z">
              <w:r w:rsidR="00160885" w:rsidDel="00532E58">
                <w:rPr>
                  <w:rFonts w:ascii="Times New Roman" w:hAnsi="Times New Roman"/>
                </w:rPr>
                <w:delText xml:space="preserve">      </w:delText>
              </w:r>
            </w:del>
            <w:del w:id="22" w:author="FENGXIANG LI" w:date="2016-10-19T15:49:00Z">
              <w:r w:rsidR="00160885" w:rsidDel="00291974">
                <w:rPr>
                  <w:rFonts w:ascii="Times New Roman" w:hAnsi="Times New Roman"/>
                </w:rPr>
                <w:delText>Availability</w:delText>
              </w:r>
            </w:del>
            <w:ins w:id="23" w:author="FENGXIANG LI" w:date="2016-10-19T15:49:00Z">
              <w:r w:rsidR="00291974">
                <w:rPr>
                  <w:rFonts w:ascii="Times New Roman" w:hAnsi="Times New Roman"/>
                </w:rPr>
                <w:t>Objective</w:t>
              </w:r>
            </w:ins>
            <w:r w:rsidR="00286D3C" w:rsidRPr="00286D3C">
              <w:rPr>
                <w:rFonts w:ascii="Times New Roman" w:hAnsi="Times New Roman"/>
              </w:rPr>
              <w:t xml:space="preserve">: </w:t>
            </w:r>
            <w:ins w:id="24" w:author="FENGXIANG LI" w:date="2016-09-25T19:15:00Z">
              <w:r w:rsidR="007F5509">
                <w:rPr>
                  <w:rFonts w:ascii="Times New Roman" w:hAnsi="Times New Roman"/>
                </w:rPr>
                <w:t xml:space="preserve">Summer </w:t>
              </w:r>
            </w:ins>
            <w:ins w:id="25" w:author="FENGXIANG LI" w:date="2016-09-25T19:14:00Z">
              <w:r w:rsidR="007F5509">
                <w:rPr>
                  <w:rFonts w:ascii="Times New Roman" w:hAnsi="Times New Roman"/>
                </w:rPr>
                <w:t xml:space="preserve">Software Engineer Intern </w:t>
              </w:r>
            </w:ins>
            <w:ins w:id="26" w:author="FENGXIANG LI" w:date="2016-09-25T19:15:00Z">
              <w:r w:rsidR="007F5509">
                <w:rPr>
                  <w:rFonts w:ascii="Times New Roman" w:hAnsi="Times New Roman"/>
                </w:rPr>
                <w:t xml:space="preserve">in </w:t>
              </w:r>
            </w:ins>
            <w:del w:id="27" w:author="FENGXIANG LI" w:date="2016-09-23T14:19:00Z">
              <w:r w:rsidR="00160885" w:rsidDel="00181FBF">
                <w:rPr>
                  <w:rFonts w:ascii="Times New Roman" w:hAnsi="Times New Roman"/>
                </w:rPr>
                <w:delText xml:space="preserve"> s</w:delText>
              </w:r>
            </w:del>
            <w:del w:id="28" w:author="FENGXIANG LI" w:date="2016-09-25T19:14:00Z">
              <w:r w:rsidR="00160885" w:rsidDel="007F5509">
                <w:rPr>
                  <w:rFonts w:ascii="Times New Roman" w:hAnsi="Times New Roman"/>
                </w:rPr>
                <w:delText xml:space="preserve">ummer </w:delText>
              </w:r>
            </w:del>
            <w:r w:rsidR="00160885">
              <w:rPr>
                <w:rFonts w:ascii="Times New Roman" w:hAnsi="Times New Roman"/>
              </w:rPr>
              <w:t>2017</w:t>
            </w:r>
          </w:p>
        </w:tc>
      </w:tr>
      <w:tr w:rsidR="006B5279" w:rsidRPr="00D0742A" w14:paraId="62956F08" w14:textId="77777777" w:rsidTr="007F5509">
        <w:trPr>
          <w:trHeight w:val="236"/>
          <w:trPrChange w:id="29" w:author="FENGXIANG LI" w:date="2016-09-25T19:14:00Z">
            <w:trPr>
              <w:trHeight w:val="100"/>
            </w:trPr>
          </w:trPrChange>
        </w:trPr>
        <w:tc>
          <w:tcPr>
            <w:tcW w:w="9855" w:type="dxa"/>
            <w:tcPrChange w:id="30" w:author="FENGXIANG LI" w:date="2016-09-25T19:14:00Z">
              <w:tcPr>
                <w:tcW w:w="9855" w:type="dxa"/>
              </w:tcPr>
            </w:tcPrChange>
          </w:tcPr>
          <w:p w14:paraId="5F9497EE" w14:textId="3DF27B1A" w:rsidR="006B5279" w:rsidRPr="00D0742A" w:rsidRDefault="006B5279" w:rsidP="00307FAE">
            <w:pPr>
              <w:spacing w:line="0" w:lineRule="atLeast"/>
              <w:contextualSpacing/>
              <w:rPr>
                <w:rFonts w:ascii="Times New Roman" w:hAnsi="Times New Roman"/>
                <w:noProof/>
                <w:kern w:val="0"/>
                <w:sz w:val="22"/>
                <w:szCs w:val="21"/>
              </w:rPr>
            </w:pPr>
          </w:p>
        </w:tc>
      </w:tr>
    </w:tbl>
    <w:p w14:paraId="15AE165F" w14:textId="0ACF7483" w:rsidR="00E90921" w:rsidRPr="00A90F60" w:rsidRDefault="009A3E76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5" w:color="auto" w:fill="FFFFFF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5" w:color="auto" w:fill="FFFFFF"/>
        </w:rPr>
        <w:t>EDUCATION</w:t>
      </w:r>
      <w:r w:rsidR="00E90921" w:rsidRPr="00A70201">
        <w:rPr>
          <w:rFonts w:ascii="Times New Roman" w:eastAsia="宋体" w:hAnsi="Times New Roman"/>
          <w:b/>
          <w:bCs/>
          <w:kern w:val="0"/>
          <w:sz w:val="22"/>
          <w:szCs w:val="22"/>
          <w:shd w:val="pct15" w:color="auto" w:fill="FFFFFF"/>
        </w:rPr>
        <w:t xml:space="preserve">                                                    </w:t>
      </w:r>
      <w:r w:rsidR="00C56E61"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5" w:color="auto" w:fill="FFFFFF"/>
        </w:rPr>
        <w:t xml:space="preserve">     </w:t>
      </w:r>
      <w:r w:rsidR="00E90921" w:rsidRPr="00A70201">
        <w:rPr>
          <w:rFonts w:ascii="Times New Roman" w:eastAsia="宋体" w:hAnsi="Times New Roman"/>
          <w:b/>
          <w:bCs/>
          <w:kern w:val="0"/>
          <w:sz w:val="22"/>
          <w:szCs w:val="22"/>
          <w:shd w:val="pct15" w:color="auto" w:fill="FFFFFF"/>
        </w:rPr>
        <w:t xml:space="preserve">             </w:t>
      </w:r>
      <w:r w:rsidR="007805D4">
        <w:rPr>
          <w:rFonts w:ascii="Times New Roman" w:eastAsia="宋体" w:hAnsi="Times New Roman"/>
          <w:b/>
          <w:bCs/>
          <w:kern w:val="0"/>
          <w:sz w:val="22"/>
          <w:szCs w:val="22"/>
          <w:shd w:val="pct15" w:color="auto" w:fill="FFFFFF"/>
        </w:rPr>
        <w:t xml:space="preserve">           </w:t>
      </w:r>
      <w:r w:rsidR="00E90921" w:rsidRPr="00A70201">
        <w:rPr>
          <w:rFonts w:ascii="Times New Roman" w:eastAsia="宋体" w:hAnsi="Times New Roman"/>
          <w:b/>
          <w:bCs/>
          <w:kern w:val="0"/>
          <w:sz w:val="22"/>
          <w:szCs w:val="22"/>
        </w:rPr>
        <w:t xml:space="preserve">                 </w:t>
      </w:r>
    </w:p>
    <w:p w14:paraId="0FC8717B" w14:textId="48E70E6F" w:rsidR="00F66CC0" w:rsidRPr="00F66CC0" w:rsidRDefault="00F66CC0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Northeastern U</w:t>
      </w:r>
      <w:r>
        <w:rPr>
          <w:rFonts w:ascii="Times New Roman" w:hAnsi="Times New Roman" w:hint="eastAsia"/>
          <w:b/>
        </w:rPr>
        <w:t>niversity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in Seattle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Seattle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t>United States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 w:hint="eastAsia"/>
          <w:b/>
        </w:rPr>
        <w:t xml:space="preserve">      </w:t>
      </w:r>
      <w:r>
        <w:rPr>
          <w:rFonts w:ascii="Times New Roman" w:hAnsi="Times New Roman"/>
          <w:b/>
        </w:rPr>
        <w:tab/>
      </w:r>
      <w:ins w:id="31" w:author="FENGXIANG LI" w:date="2016-09-23T14:22:00Z">
        <w:r w:rsidR="00532E58">
          <w:rPr>
            <w:rFonts w:ascii="Times New Roman" w:hAnsi="Times New Roman"/>
            <w:b/>
          </w:rPr>
          <w:t xml:space="preserve"> </w:t>
        </w:r>
      </w:ins>
      <w:r w:rsidRPr="00F66CC0">
        <w:rPr>
          <w:rFonts w:ascii="Times New Roman" w:eastAsia="宋体" w:hAnsi="Times New Roman"/>
          <w:iCs/>
          <w:kern w:val="0"/>
        </w:rPr>
        <w:t>09/20</w:t>
      </w:r>
      <w:r w:rsidRPr="00F66CC0">
        <w:rPr>
          <w:rFonts w:ascii="Times New Roman" w:eastAsia="宋体" w:hAnsi="Times New Roman" w:hint="eastAsia"/>
          <w:iCs/>
          <w:kern w:val="0"/>
        </w:rPr>
        <w:t xml:space="preserve">16 </w:t>
      </w:r>
      <w:r w:rsidRPr="00F66CC0">
        <w:rPr>
          <w:rFonts w:ascii="Times New Roman" w:eastAsia="宋体" w:hAnsi="Times New Roman"/>
          <w:iCs/>
          <w:kern w:val="0"/>
        </w:rPr>
        <w:t>–</w:t>
      </w:r>
      <w:r w:rsidRPr="00F66CC0">
        <w:rPr>
          <w:rFonts w:ascii="Times New Roman" w:eastAsia="宋体" w:hAnsi="Times New Roman" w:hint="eastAsia"/>
          <w:iCs/>
          <w:kern w:val="0"/>
        </w:rPr>
        <w:t xml:space="preserve"> 07/2018</w:t>
      </w:r>
      <w:r w:rsidRPr="00F66CC0">
        <w:rPr>
          <w:rFonts w:ascii="Times New Roman" w:eastAsia="宋体" w:hAnsi="Times New Roman"/>
          <w:iCs/>
          <w:kern w:val="0"/>
        </w:rPr>
        <w:t>(expected)</w:t>
      </w:r>
    </w:p>
    <w:p w14:paraId="17B63EE6" w14:textId="77777777" w:rsidR="00F66CC0" w:rsidRPr="00271CB4" w:rsidRDefault="00F66CC0" w:rsidP="00A30DB2">
      <w:pPr>
        <w:autoSpaceDE w:val="0"/>
        <w:autoSpaceDN w:val="0"/>
        <w:adjustRightInd w:val="0"/>
        <w:snapToGrid w:val="0"/>
        <w:contextualSpacing/>
        <w:jc w:val="left"/>
        <w:outlineLvl w:val="0"/>
        <w:rPr>
          <w:rFonts w:ascii="Times New Roman" w:eastAsia="宋体" w:hAnsi="Times New Roman"/>
          <w:i/>
          <w:iCs/>
          <w:kern w:val="0"/>
        </w:rPr>
      </w:pPr>
      <w:r>
        <w:rPr>
          <w:rFonts w:ascii="Times New Roman" w:eastAsia="宋体" w:hAnsi="Times New Roman"/>
          <w:i/>
          <w:iCs/>
          <w:kern w:val="0"/>
        </w:rPr>
        <w:t xml:space="preserve"> </w:t>
      </w:r>
      <w:del w:id="32" w:author="FENGXIANG LI" w:date="2016-09-23T14:06:00Z">
        <w:r w:rsidDel="00494E17">
          <w:rPr>
            <w:rFonts w:ascii="Times New Roman" w:eastAsia="宋体" w:hAnsi="Times New Roman"/>
            <w:i/>
            <w:iCs/>
            <w:kern w:val="0"/>
          </w:rPr>
          <w:delText xml:space="preserve"> </w:delText>
        </w:r>
      </w:del>
      <w:r w:rsidRPr="00271CB4">
        <w:rPr>
          <w:rFonts w:ascii="Times New Roman" w:eastAsia="宋体" w:hAnsi="Times New Roman"/>
          <w:i/>
          <w:iCs/>
          <w:kern w:val="0"/>
        </w:rPr>
        <w:t>Master Degree in Computer Science</w:t>
      </w:r>
    </w:p>
    <w:p w14:paraId="76CC1ED9" w14:textId="68282CD7" w:rsid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iCs/>
          <w:kern w:val="0"/>
        </w:rPr>
        <w:t xml:space="preserve"> </w:t>
      </w:r>
      <w:del w:id="33" w:author="FENGXIANG LI" w:date="2016-09-23T14:06:00Z">
        <w:r w:rsidRPr="00286D3C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Pr="00286D3C">
        <w:rPr>
          <w:rFonts w:ascii="Times New Roman" w:eastAsia="宋体" w:hAnsi="Times New Roman"/>
          <w:bCs/>
          <w:kern w:val="0"/>
        </w:rPr>
        <w:t>Courses:</w:t>
      </w:r>
      <w:ins w:id="34" w:author="FENGXIANG LI" w:date="2016-09-23T14:20:00Z">
        <w:r w:rsidR="00174954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35" w:author="FENGXIANG LI" w:date="2016-09-23T14:06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Pr="00286D3C">
        <w:rPr>
          <w:rFonts w:ascii="Times New Roman" w:eastAsia="宋体" w:hAnsi="Times New Roman"/>
          <w:bCs/>
          <w:kern w:val="0"/>
        </w:rPr>
        <w:t xml:space="preserve">Program Design </w:t>
      </w:r>
      <w:proofErr w:type="spellStart"/>
      <w:r w:rsidRPr="00286D3C">
        <w:rPr>
          <w:rFonts w:ascii="Times New Roman" w:eastAsia="宋体" w:hAnsi="Times New Roman"/>
          <w:bCs/>
          <w:kern w:val="0"/>
        </w:rPr>
        <w:t>Paradigms,</w:t>
      </w:r>
      <w:del w:id="36" w:author="FENGXIANG LI" w:date="2016-09-23T14:06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Pr="00286D3C">
        <w:rPr>
          <w:rFonts w:ascii="Times New Roman" w:eastAsia="宋体" w:hAnsi="Times New Roman"/>
          <w:bCs/>
          <w:kern w:val="0"/>
        </w:rPr>
        <w:t>Advanced</w:t>
      </w:r>
      <w:proofErr w:type="spellEnd"/>
      <w:r w:rsidRPr="00286D3C">
        <w:rPr>
          <w:rFonts w:ascii="Times New Roman" w:eastAsia="宋体" w:hAnsi="Times New Roman"/>
          <w:bCs/>
          <w:kern w:val="0"/>
        </w:rPr>
        <w:t xml:space="preserve"> </w:t>
      </w:r>
      <w:proofErr w:type="spellStart"/>
      <w:r w:rsidRPr="00286D3C">
        <w:rPr>
          <w:rFonts w:ascii="Times New Roman" w:eastAsia="宋体" w:hAnsi="Times New Roman"/>
          <w:bCs/>
          <w:kern w:val="0"/>
        </w:rPr>
        <w:t>Algorithms</w:t>
      </w:r>
      <w:r>
        <w:rPr>
          <w:rFonts w:ascii="Times New Roman" w:eastAsia="宋体" w:hAnsi="Times New Roman"/>
          <w:bCs/>
          <w:kern w:val="0"/>
        </w:rPr>
        <w:t>,</w:t>
      </w:r>
      <w:del w:id="37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>
        <w:rPr>
          <w:rFonts w:ascii="Times New Roman" w:eastAsia="宋体" w:hAnsi="Times New Roman"/>
          <w:bCs/>
          <w:kern w:val="0"/>
        </w:rPr>
        <w:t>Artificial</w:t>
      </w:r>
      <w:proofErr w:type="spellEnd"/>
      <w:r>
        <w:rPr>
          <w:rFonts w:ascii="Times New Roman" w:eastAsia="宋体" w:hAnsi="Times New Roman"/>
          <w:bCs/>
          <w:kern w:val="0"/>
        </w:rPr>
        <w:t xml:space="preserve"> </w:t>
      </w:r>
      <w:proofErr w:type="spellStart"/>
      <w:r>
        <w:rPr>
          <w:rFonts w:ascii="Times New Roman" w:eastAsia="宋体" w:hAnsi="Times New Roman"/>
          <w:bCs/>
          <w:kern w:val="0"/>
        </w:rPr>
        <w:t>Intelligence</w:t>
      </w:r>
      <w:ins w:id="38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>,Web</w:t>
        </w:r>
        <w:proofErr w:type="spellEnd"/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  <w:proofErr w:type="spellStart"/>
        <w:r w:rsidR="00494E17">
          <w:rPr>
            <w:rFonts w:ascii="Times New Roman" w:eastAsia="宋体" w:hAnsi="Times New Roman"/>
            <w:bCs/>
            <w:kern w:val="0"/>
          </w:rPr>
          <w:t>Design,Computer</w:t>
        </w:r>
        <w:proofErr w:type="spellEnd"/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39" w:author="FENGXIANG LI" w:date="2016-09-23T14:06:00Z">
        <w:r w:rsidR="00494E17">
          <w:rPr>
            <w:rFonts w:ascii="Times New Roman" w:eastAsia="宋体" w:hAnsi="Times New Roman"/>
            <w:bCs/>
            <w:kern w:val="0"/>
          </w:rPr>
          <w:t>Architectur</w:t>
        </w:r>
      </w:ins>
      <w:ins w:id="40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>e</w:t>
        </w:r>
      </w:ins>
      <w:del w:id="41" w:author="FENGXIANG LI" w:date="2016-09-23T14:04:00Z">
        <w:r w:rsidDel="00494E17">
          <w:rPr>
            <w:rFonts w:ascii="Times New Roman" w:eastAsia="宋体" w:hAnsi="Times New Roman"/>
            <w:bCs/>
            <w:kern w:val="0"/>
          </w:rPr>
          <w:delText>,</w:delText>
        </w:r>
      </w:del>
      <w:del w:id="42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0F8F9FC" w14:textId="77777777" w:rsidR="00F66CC0" w:rsidRP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</w:p>
    <w:p w14:paraId="0A2BF253" w14:textId="75E1BC55" w:rsidR="005C51F1" w:rsidRPr="004713B2" w:rsidRDefault="005E39E8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eking</w:t>
      </w:r>
      <w:r>
        <w:rPr>
          <w:rFonts w:ascii="Times New Roman" w:hAnsi="Times New Roman"/>
          <w:b/>
        </w:rPr>
        <w:t xml:space="preserve"> U</w:t>
      </w:r>
      <w:r>
        <w:rPr>
          <w:rFonts w:ascii="Times New Roman" w:hAnsi="Times New Roman" w:hint="eastAsia"/>
          <w:b/>
        </w:rPr>
        <w:t>niversity</w:t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>
        <w:rPr>
          <w:rFonts w:ascii="Times New Roman" w:hAnsi="Times New Roman" w:hint="eastAsia"/>
        </w:rPr>
        <w:t>Peking</w:t>
      </w:r>
      <w:r w:rsidR="0025441A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China</w:t>
      </w:r>
      <w:r w:rsidR="00E90921" w:rsidRPr="00D52A7C">
        <w:rPr>
          <w:rFonts w:ascii="Times New Roman" w:hAnsi="Times New Roman"/>
          <w:b/>
        </w:rPr>
        <w:tab/>
      </w:r>
      <w:r w:rsidR="00AC2034">
        <w:rPr>
          <w:rFonts w:ascii="Times New Roman" w:hAnsi="Times New Roman" w:hint="eastAsia"/>
          <w:b/>
        </w:rPr>
        <w:t xml:space="preserve">      </w:t>
      </w:r>
      <w:r w:rsidR="00EA0C63">
        <w:rPr>
          <w:rFonts w:ascii="Times New Roman" w:hAnsi="Times New Roman"/>
          <w:b/>
        </w:rPr>
        <w:tab/>
      </w:r>
      <w:r w:rsidR="00EA0C63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71CB4">
        <w:rPr>
          <w:rFonts w:ascii="Times New Roman" w:hAnsi="Times New Roman"/>
          <w:b/>
        </w:rPr>
        <w:tab/>
      </w:r>
      <w:r w:rsidR="00271CB4">
        <w:rPr>
          <w:rFonts w:ascii="Times New Roman" w:hAnsi="Times New Roman"/>
          <w:b/>
        </w:rPr>
        <w:tab/>
      </w:r>
      <w:r w:rsidR="00256A92" w:rsidRPr="00F66CC0">
        <w:rPr>
          <w:rFonts w:ascii="Times New Roman" w:eastAsia="宋体" w:hAnsi="Times New Roman"/>
          <w:iCs/>
          <w:kern w:val="0"/>
        </w:rPr>
        <w:t>09/20</w:t>
      </w:r>
      <w:r w:rsidR="00256A92" w:rsidRPr="00F66CC0">
        <w:rPr>
          <w:rFonts w:ascii="Times New Roman" w:eastAsia="宋体" w:hAnsi="Times New Roman" w:hint="eastAsia"/>
          <w:iCs/>
          <w:kern w:val="0"/>
        </w:rPr>
        <w:t>12</w:t>
      </w:r>
      <w:r w:rsidR="00E90921" w:rsidRPr="00F66CC0">
        <w:rPr>
          <w:rFonts w:ascii="Times New Roman" w:eastAsia="宋体" w:hAnsi="Times New Roman" w:hint="eastAsia"/>
          <w:iCs/>
          <w:kern w:val="0"/>
        </w:rPr>
        <w:t xml:space="preserve"> </w:t>
      </w:r>
      <w:r w:rsidR="00AC2034" w:rsidRPr="00F66CC0">
        <w:rPr>
          <w:rFonts w:ascii="Times New Roman" w:eastAsia="宋体" w:hAnsi="Times New Roman"/>
          <w:iCs/>
          <w:kern w:val="0"/>
        </w:rPr>
        <w:t>–</w:t>
      </w:r>
      <w:r w:rsidR="00256A92" w:rsidRPr="00F66CC0">
        <w:rPr>
          <w:rFonts w:ascii="Times New Roman" w:eastAsia="宋体" w:hAnsi="Times New Roman" w:hint="eastAsia"/>
          <w:iCs/>
          <w:kern w:val="0"/>
        </w:rPr>
        <w:t xml:space="preserve"> 07/2016</w:t>
      </w:r>
    </w:p>
    <w:p w14:paraId="1EFE0271" w14:textId="5E4A400D" w:rsidR="00D62604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43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F3471C" w:rsidRPr="00271CB4">
        <w:rPr>
          <w:rFonts w:ascii="Times New Roman" w:eastAsia="宋体" w:hAnsi="Times New Roman"/>
          <w:bCs/>
          <w:i/>
          <w:kern w:val="0"/>
        </w:rPr>
        <w:t xml:space="preserve">Bachelor Degree in </w:t>
      </w:r>
      <w:r w:rsidR="0083369A" w:rsidRPr="00271CB4">
        <w:rPr>
          <w:rFonts w:ascii="Times New Roman" w:eastAsia="宋体" w:hAnsi="Times New Roman"/>
          <w:bCs/>
          <w:i/>
          <w:kern w:val="0"/>
        </w:rPr>
        <w:t xml:space="preserve">Geographical Information </w:t>
      </w:r>
      <w:r w:rsidR="00D62604" w:rsidRPr="00271CB4">
        <w:rPr>
          <w:rFonts w:ascii="Times New Roman" w:eastAsia="宋体" w:hAnsi="Times New Roman"/>
          <w:bCs/>
          <w:i/>
          <w:kern w:val="0"/>
        </w:rPr>
        <w:t>System</w:t>
      </w:r>
      <w:r w:rsidR="00DF501F" w:rsidRPr="00271CB4">
        <w:rPr>
          <w:rFonts w:ascii="Times New Roman" w:eastAsia="宋体" w:hAnsi="Times New Roman"/>
          <w:bCs/>
          <w:i/>
          <w:kern w:val="0"/>
        </w:rPr>
        <w:t xml:space="preserve">, Peking University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 w:rsidR="004D6C1A">
        <w:rPr>
          <w:rFonts w:ascii="Times New Roman" w:eastAsia="宋体" w:hAnsi="Times New Roman"/>
          <w:bCs/>
          <w:kern w:val="0"/>
        </w:rPr>
        <w:t xml:space="preserve">    </w:t>
      </w:r>
      <w:r w:rsidR="004D6C1A">
        <w:rPr>
          <w:rFonts w:ascii="Times New Roman" w:eastAsia="宋体" w:hAnsi="Times New Roman"/>
          <w:bCs/>
          <w:kern w:val="0"/>
        </w:rPr>
        <w:tab/>
      </w:r>
      <w:r w:rsidR="00ED5273">
        <w:rPr>
          <w:rFonts w:ascii="Times New Roman" w:eastAsia="宋体" w:hAnsi="Times New Roman"/>
          <w:bCs/>
          <w:kern w:val="0"/>
        </w:rPr>
        <w:tab/>
      </w:r>
      <w:del w:id="44" w:author="FENGXIANG LI" w:date="2016-09-23T14:22:00Z">
        <w:r w:rsidR="00ED5273" w:rsidDel="00532E58">
          <w:rPr>
            <w:rFonts w:ascii="Times New Roman" w:eastAsia="宋体" w:hAnsi="Times New Roman"/>
            <w:bCs/>
            <w:kern w:val="0"/>
          </w:rPr>
          <w:tab/>
        </w:r>
      </w:del>
      <w:r w:rsidR="00DF501F">
        <w:rPr>
          <w:rFonts w:ascii="Times New Roman" w:eastAsia="宋体" w:hAnsi="Times New Roman"/>
          <w:bCs/>
          <w:kern w:val="0"/>
        </w:rPr>
        <w:t>GPA:3.6</w:t>
      </w:r>
      <w:r w:rsidR="00D62604">
        <w:rPr>
          <w:rFonts w:ascii="Times New Roman" w:eastAsia="宋体" w:hAnsi="Times New Roman"/>
          <w:bCs/>
          <w:kern w:val="0"/>
        </w:rPr>
        <w:t>4/4.00</w:t>
      </w:r>
    </w:p>
    <w:p w14:paraId="15679762" w14:textId="61881EEB" w:rsidR="00286D3C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45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9D2CC7" w:rsidRPr="00271CB4">
        <w:rPr>
          <w:rFonts w:ascii="Times New Roman" w:eastAsia="宋体" w:hAnsi="Times New Roman"/>
          <w:bCs/>
          <w:i/>
          <w:kern w:val="0"/>
        </w:rPr>
        <w:t>Minor</w:t>
      </w:r>
      <w:r w:rsidR="00F3471C" w:rsidRPr="00271CB4">
        <w:rPr>
          <w:rFonts w:ascii="Times New Roman" w:eastAsia="宋体" w:hAnsi="Times New Roman" w:hint="eastAsia"/>
          <w:bCs/>
          <w:i/>
          <w:kern w:val="0"/>
        </w:rPr>
        <w:t xml:space="preserve"> Degree in </w:t>
      </w:r>
      <w:r w:rsidR="00BD17FB" w:rsidRPr="00271CB4">
        <w:rPr>
          <w:rFonts w:ascii="Times New Roman" w:eastAsia="宋体" w:hAnsi="Times New Roman"/>
          <w:bCs/>
          <w:i/>
          <w:kern w:val="0"/>
        </w:rPr>
        <w:t>Computer Science</w:t>
      </w:r>
      <w:r w:rsidR="009D2CC7" w:rsidRPr="00271CB4">
        <w:rPr>
          <w:rFonts w:ascii="Times New Roman" w:eastAsia="宋体" w:hAnsi="Times New Roman"/>
          <w:bCs/>
          <w:i/>
          <w:kern w:val="0"/>
        </w:rPr>
        <w:t>, Peking University</w:t>
      </w:r>
      <w:r w:rsidR="009D2CC7">
        <w:rPr>
          <w:rFonts w:ascii="Times New Roman" w:eastAsia="宋体" w:hAnsi="Times New Roman"/>
          <w:bCs/>
          <w:kern w:val="0"/>
        </w:rPr>
        <w:t xml:space="preserve">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 w:rsidR="00ED5273">
        <w:rPr>
          <w:rFonts w:ascii="Times New Roman" w:eastAsia="宋体" w:hAnsi="Times New Roman"/>
          <w:bCs/>
          <w:kern w:val="0"/>
        </w:rPr>
        <w:tab/>
      </w:r>
      <w:r w:rsidR="00ED5273">
        <w:rPr>
          <w:rFonts w:ascii="Times New Roman" w:eastAsia="宋体" w:hAnsi="Times New Roman"/>
          <w:bCs/>
          <w:kern w:val="0"/>
        </w:rPr>
        <w:tab/>
      </w:r>
      <w:r w:rsidR="00DF501F">
        <w:rPr>
          <w:rFonts w:ascii="Times New Roman" w:eastAsia="宋体" w:hAnsi="Times New Roman"/>
          <w:bCs/>
          <w:kern w:val="0"/>
        </w:rPr>
        <w:t>GPA:3.69</w:t>
      </w:r>
      <w:r w:rsidR="00D62604">
        <w:rPr>
          <w:rFonts w:ascii="Times New Roman" w:eastAsia="宋体" w:hAnsi="Times New Roman"/>
          <w:bCs/>
          <w:kern w:val="0"/>
        </w:rPr>
        <w:t>/4.00</w:t>
      </w:r>
    </w:p>
    <w:p w14:paraId="5C1E85B2" w14:textId="4F56BCC2" w:rsidR="00E12294" w:rsidRPr="00286D3C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iCs/>
          <w:kern w:val="0"/>
        </w:rPr>
        <w:t xml:space="preserve"> </w:t>
      </w:r>
      <w:del w:id="46" w:author="FENGXIANG LI" w:date="2016-09-23T14:07:00Z">
        <w:r w:rsidR="00977B0B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Courses: Introduction to Computation, Operating System,</w:t>
      </w:r>
      <w:ins w:id="47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48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Web Data Mining, C++ Programming Language,</w:t>
      </w:r>
      <w:ins w:id="49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50" w:author="FENGXIANG LI" w:date="2016-09-23T14:05:00Z">
        <w:r w:rsidR="00494E17">
          <w:rPr>
            <w:rFonts w:ascii="Times New Roman" w:eastAsia="宋体" w:hAnsi="Times New Roman"/>
            <w:bCs/>
            <w:kern w:val="0"/>
          </w:rPr>
          <w:t>Algorithm</w:t>
        </w:r>
      </w:ins>
      <w:del w:id="51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B9216BA" w14:textId="24B50460" w:rsidR="00286D3C" w:rsidRPr="00286D3C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r w:rsidRPr="00286D3C">
        <w:rPr>
          <w:rFonts w:ascii="Times New Roman" w:eastAsia="宋体" w:hAnsi="Times New Roman"/>
          <w:bCs/>
          <w:kern w:val="0"/>
        </w:rPr>
        <w:t xml:space="preserve"> </w:t>
      </w:r>
      <w:del w:id="52" w:author="FENGXIANG LI" w:date="2016-09-23T14:07:00Z">
        <w:r w:rsidR="00977B0B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="00271CB4" w:rsidRPr="00286D3C">
        <w:rPr>
          <w:rFonts w:ascii="Times New Roman" w:eastAsia="宋体" w:hAnsi="Times New Roman"/>
          <w:bCs/>
          <w:kern w:val="0"/>
        </w:rPr>
        <w:t>Discrete Math</w:t>
      </w:r>
      <w:r w:rsidR="00977B0B" w:rsidRPr="00286D3C">
        <w:rPr>
          <w:rFonts w:ascii="Times New Roman" w:eastAsia="宋体" w:hAnsi="Times New Roman"/>
          <w:bCs/>
          <w:kern w:val="0"/>
        </w:rPr>
        <w:t xml:space="preserve">ematics, Database System, </w:t>
      </w:r>
      <w:r w:rsidR="004D6C1A">
        <w:rPr>
          <w:rFonts w:ascii="Times New Roman" w:eastAsia="宋体" w:hAnsi="Times New Roman"/>
          <w:bCs/>
          <w:kern w:val="0"/>
        </w:rPr>
        <w:t>JAVA</w:t>
      </w:r>
      <w:r w:rsidR="00286D3C" w:rsidRPr="00286D3C">
        <w:rPr>
          <w:rFonts w:ascii="Times New Roman" w:eastAsia="宋体" w:hAnsi="Times New Roman"/>
          <w:bCs/>
          <w:kern w:val="0"/>
        </w:rPr>
        <w:t xml:space="preserve"> Programming, iOS </w:t>
      </w:r>
      <w:ins w:id="53" w:author="FENGXIANG LI" w:date="2016-10-12T15:51:00Z">
        <w:r w:rsidR="00B343D2">
          <w:rPr>
            <w:rFonts w:ascii="Times New Roman" w:eastAsia="宋体" w:hAnsi="Times New Roman"/>
            <w:bCs/>
            <w:kern w:val="0"/>
          </w:rPr>
          <w:t>P</w:t>
        </w:r>
      </w:ins>
      <w:del w:id="54" w:author="FENGXIANG LI" w:date="2016-10-12T15:51:00Z">
        <w:r w:rsidR="00286D3C" w:rsidRPr="00286D3C" w:rsidDel="00B343D2">
          <w:rPr>
            <w:rFonts w:ascii="Times New Roman" w:eastAsia="宋体" w:hAnsi="Times New Roman"/>
            <w:bCs/>
            <w:kern w:val="0"/>
          </w:rPr>
          <w:delText>p</w:delText>
        </w:r>
      </w:del>
      <w:r w:rsidR="00286D3C" w:rsidRPr="00286D3C">
        <w:rPr>
          <w:rFonts w:ascii="Times New Roman" w:eastAsia="宋体" w:hAnsi="Times New Roman"/>
          <w:bCs/>
          <w:kern w:val="0"/>
        </w:rPr>
        <w:t xml:space="preserve">rogramming, </w:t>
      </w:r>
      <w:r w:rsidR="00F66CC0" w:rsidRPr="00286D3C">
        <w:rPr>
          <w:rFonts w:ascii="Times New Roman" w:eastAsia="宋体" w:hAnsi="Times New Roman"/>
          <w:bCs/>
          <w:kern w:val="0"/>
        </w:rPr>
        <w:t xml:space="preserve">Software Engineering, </w:t>
      </w:r>
      <w:r w:rsidR="00286D3C" w:rsidRPr="00286D3C">
        <w:rPr>
          <w:rFonts w:ascii="Times New Roman" w:eastAsia="宋体" w:hAnsi="Times New Roman"/>
          <w:bCs/>
          <w:kern w:val="0"/>
        </w:rPr>
        <w:t xml:space="preserve">Computer </w:t>
      </w:r>
    </w:p>
    <w:p w14:paraId="4AA86138" w14:textId="1C9F1EF1" w:rsidR="004D6C1A" w:rsidRDefault="00286D3C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</w:pPr>
      <w:r w:rsidRPr="00286D3C">
        <w:rPr>
          <w:rFonts w:ascii="Times New Roman" w:eastAsia="宋体" w:hAnsi="Times New Roman"/>
          <w:bCs/>
          <w:kern w:val="0"/>
        </w:rPr>
        <w:t xml:space="preserve"> </w:t>
      </w:r>
      <w:del w:id="55" w:author="FENGXIANG LI" w:date="2016-09-23T14:07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Pr="00286D3C">
        <w:rPr>
          <w:rFonts w:ascii="Times New Roman" w:eastAsia="宋体" w:hAnsi="Times New Roman"/>
          <w:bCs/>
          <w:kern w:val="0"/>
        </w:rPr>
        <w:t xml:space="preserve">Networks, Parallel </w:t>
      </w:r>
      <w:del w:id="56" w:author="FENGXIANG LI" w:date="2016-10-19T15:49:00Z">
        <w:r w:rsidRPr="00286D3C" w:rsidDel="00291974">
          <w:rPr>
            <w:rFonts w:ascii="Times New Roman" w:eastAsia="宋体" w:hAnsi="Times New Roman"/>
            <w:bCs/>
            <w:kern w:val="0"/>
          </w:rPr>
          <w:delText>Programming</w:delText>
        </w:r>
      </w:del>
      <w:ins w:id="57" w:author="FENGXIANG LI" w:date="2016-10-19T15:49:00Z">
        <w:r w:rsidR="00291974" w:rsidRPr="00286D3C">
          <w:rPr>
            <w:rFonts w:ascii="Times New Roman" w:eastAsia="宋体" w:hAnsi="Times New Roman"/>
            <w:bCs/>
            <w:kern w:val="0"/>
          </w:rPr>
          <w:t>Programming</w:t>
        </w:r>
        <w:r w:rsidR="00291974">
          <w:rPr>
            <w:rFonts w:ascii="Times New Roman" w:eastAsia="宋体" w:hAnsi="Times New Roman"/>
            <w:bCs/>
            <w:kern w:val="0"/>
          </w:rPr>
          <w:t>, Computer Graphic</w:t>
        </w:r>
      </w:ins>
    </w:p>
    <w:p w14:paraId="0A9AF9AA" w14:textId="77777777" w:rsidR="00F66CC0" w:rsidRPr="002B347E" w:rsidRDefault="00F66CC0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</w:pPr>
    </w:p>
    <w:p w14:paraId="628BABCE" w14:textId="261CBFC5" w:rsidR="00876B67" w:rsidRPr="00876B67" w:rsidRDefault="00F66CC0" w:rsidP="00A30DB2">
      <w:pPr>
        <w:snapToGrid w:val="0"/>
        <w:ind w:rightChars="-42" w:right="-84"/>
        <w:outlineLvl w:val="0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TECHNICAL KNOWLEDGE   </w:t>
      </w:r>
      <w:r w:rsidR="00876B67" w:rsidRPr="00876B67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                        </w:t>
      </w:r>
      <w:r w:rsidR="00271CB4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</w:t>
      </w:r>
      <w:r w:rsidR="00876B67" w:rsidRPr="00876B67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                                                </w:t>
      </w:r>
    </w:p>
    <w:p w14:paraId="49A8018B" w14:textId="0A3B7045" w:rsidR="00EA0C63" w:rsidRDefault="00E12294" w:rsidP="00A30DB2">
      <w:pPr>
        <w:outlineLvl w:val="0"/>
        <w:rPr>
          <w:rFonts w:ascii="Times New Roman" w:hAnsi="Times New Roman"/>
        </w:rPr>
      </w:pPr>
      <w:r w:rsidRPr="00977B0B">
        <w:rPr>
          <w:rFonts w:ascii="Times New Roman" w:hAnsi="Times New Roman"/>
          <w:b/>
        </w:rPr>
        <w:t>Programming</w:t>
      </w:r>
      <w:r w:rsidR="00876B67">
        <w:rPr>
          <w:rFonts w:ascii="Times New Roman" w:hAnsi="Times New Roman"/>
        </w:rPr>
        <w:t>:</w:t>
      </w:r>
      <w:r w:rsidR="009145E5">
        <w:rPr>
          <w:rFonts w:ascii="Times New Roman" w:hAnsi="Times New Roman"/>
        </w:rPr>
        <w:t xml:space="preserve"> </w:t>
      </w:r>
      <w:r w:rsidR="00EA0C63">
        <w:rPr>
          <w:rFonts w:ascii="Times New Roman" w:hAnsi="Times New Roman"/>
        </w:rPr>
        <w:tab/>
      </w:r>
      <w:r w:rsidR="00EA0C63">
        <w:rPr>
          <w:rFonts w:ascii="Times New Roman" w:hAnsi="Times New Roman"/>
        </w:rPr>
        <w:tab/>
      </w:r>
      <w:r w:rsidR="00EA0C63">
        <w:rPr>
          <w:rFonts w:ascii="Times New Roman" w:hAnsi="Times New Roman"/>
        </w:rPr>
        <w:tab/>
      </w:r>
      <w:del w:id="58" w:author="FENGXIANG LI" w:date="2016-09-23T14:23:00Z">
        <w:r w:rsidR="00977B0B" w:rsidDel="00373E25">
          <w:rPr>
            <w:rFonts w:ascii="Times New Roman" w:hAnsi="Times New Roman"/>
          </w:rPr>
          <w:delText xml:space="preserve">Proficient in </w:delText>
        </w:r>
      </w:del>
      <w:r w:rsidR="00977B0B">
        <w:rPr>
          <w:rFonts w:ascii="Times New Roman" w:hAnsi="Times New Roman"/>
        </w:rPr>
        <w:t>Java</w:t>
      </w:r>
      <w:r w:rsidR="00977B0B" w:rsidRPr="00E12294">
        <w:rPr>
          <w:rFonts w:ascii="MS Mincho" w:eastAsia="MS Mincho" w:hAnsi="MS Mincho" w:cs="MS Mincho"/>
        </w:rPr>
        <w:t>・</w:t>
      </w:r>
      <w:r w:rsidR="00EA0C63">
        <w:rPr>
          <w:rFonts w:ascii="Times New Roman" w:hAnsi="Times New Roman"/>
        </w:rPr>
        <w:t>Python</w:t>
      </w:r>
      <w:del w:id="59" w:author="FENGXIANG LI" w:date="2016-09-23T14:23:00Z">
        <w:r w:rsidR="00EA0C63" w:rsidDel="00373E25">
          <w:rPr>
            <w:rFonts w:ascii="Times New Roman" w:hAnsi="Times New Roman"/>
          </w:rPr>
          <w:delText>, Familiar with</w:delText>
        </w:r>
      </w:del>
      <w:ins w:id="60" w:author="FENGXIANG LI" w:date="2016-09-23T14:23:00Z">
        <w:r w:rsidR="00373E25" w:rsidRPr="00E12294">
          <w:rPr>
            <w:rFonts w:ascii="MS Mincho" w:eastAsia="MS Mincho" w:hAnsi="MS Mincho" w:cs="MS Mincho"/>
          </w:rPr>
          <w:t>・</w:t>
        </w:r>
      </w:ins>
      <w:del w:id="61" w:author="FENGXIANG LI" w:date="2016-09-23T14:23:00Z">
        <w:r w:rsidR="00EA0C63" w:rsidDel="00373E25">
          <w:rPr>
            <w:rFonts w:ascii="Times New Roman" w:hAnsi="Times New Roman"/>
          </w:rPr>
          <w:delText xml:space="preserve"> </w:delText>
        </w:r>
      </w:del>
      <w:r w:rsidR="00EA0C63">
        <w:rPr>
          <w:rFonts w:ascii="Times New Roman" w:hAnsi="Times New Roman"/>
        </w:rPr>
        <w:t>C</w:t>
      </w:r>
      <w:r w:rsidR="00977B0B" w:rsidRPr="00E12294">
        <w:rPr>
          <w:rFonts w:ascii="MS Mincho" w:eastAsia="MS Mincho" w:hAnsi="MS Mincho" w:cs="MS Mincho"/>
        </w:rPr>
        <w:t>・</w:t>
      </w:r>
      <w:r w:rsidR="00EA0C63">
        <w:rPr>
          <w:rFonts w:ascii="Times New Roman" w:hAnsi="Times New Roman"/>
        </w:rPr>
        <w:t>C++</w:t>
      </w:r>
      <w:r w:rsidR="00977B0B" w:rsidRPr="00E12294">
        <w:rPr>
          <w:rFonts w:ascii="MS Mincho" w:eastAsia="MS Mincho" w:hAnsi="MS Mincho" w:cs="MS Mincho"/>
        </w:rPr>
        <w:t>・</w:t>
      </w:r>
      <w:r w:rsidR="00EA0C63">
        <w:rPr>
          <w:rFonts w:ascii="Times New Roman" w:hAnsi="Times New Roman"/>
        </w:rPr>
        <w:t>Objective-C</w:t>
      </w:r>
      <w:r w:rsidR="00977B0B" w:rsidRPr="00E12294">
        <w:rPr>
          <w:rFonts w:ascii="MS Mincho" w:eastAsia="MS Mincho" w:hAnsi="MS Mincho" w:cs="MS Mincho"/>
        </w:rPr>
        <w:t>・</w:t>
      </w:r>
      <w:r w:rsidR="00271CB4">
        <w:rPr>
          <w:rFonts w:ascii="Times New Roman" w:hAnsi="Times New Roman"/>
        </w:rPr>
        <w:t>Swift</w:t>
      </w:r>
      <w:r w:rsidR="00977B0B" w:rsidRPr="00E12294">
        <w:rPr>
          <w:rFonts w:ascii="MS Mincho" w:eastAsia="MS Mincho" w:hAnsi="MS Mincho" w:cs="MS Mincho"/>
        </w:rPr>
        <w:t>・</w:t>
      </w:r>
      <w:r w:rsidR="00271CB4">
        <w:rPr>
          <w:rFonts w:ascii="Times New Roman" w:hAnsi="Times New Roman"/>
        </w:rPr>
        <w:t>JavaScript</w:t>
      </w:r>
    </w:p>
    <w:p w14:paraId="4534E484" w14:textId="445409B0" w:rsidR="00D62604" w:rsidRDefault="00EA0C63" w:rsidP="00876B67">
      <w:pPr>
        <w:rPr>
          <w:rFonts w:ascii="Times New Roman" w:hAnsi="Times New Roman"/>
        </w:rPr>
      </w:pPr>
      <w:r w:rsidRPr="00977B0B">
        <w:rPr>
          <w:rFonts w:ascii="Times New Roman" w:hAnsi="Times New Roman" w:hint="eastAsia"/>
          <w:b/>
        </w:rPr>
        <w:t xml:space="preserve">Web </w:t>
      </w:r>
      <w:r w:rsidR="00E12294" w:rsidRPr="00977B0B">
        <w:rPr>
          <w:rFonts w:ascii="Times New Roman" w:hAnsi="Times New Roman"/>
          <w:b/>
        </w:rPr>
        <w:t>Development</w:t>
      </w:r>
      <w:r>
        <w:rPr>
          <w:rFonts w:ascii="Times New Roman" w:hAnsi="Times New Roman" w:hint="eastAsia"/>
        </w:rPr>
        <w:t xml:space="preserve">: </w:t>
      </w:r>
      <w:r w:rsidR="00E12294">
        <w:rPr>
          <w:rFonts w:ascii="Times New Roman" w:hAnsi="Times New Roman"/>
        </w:rPr>
        <w:tab/>
      </w:r>
      <w:r w:rsidR="00E12294">
        <w:rPr>
          <w:rFonts w:ascii="Times New Roman" w:hAnsi="Times New Roman"/>
        </w:rPr>
        <w:tab/>
      </w:r>
      <w:ins w:id="62" w:author="FENGXIANG LI" w:date="2016-10-19T15:53:00Z">
        <w:r w:rsidR="00AD35C1">
          <w:rPr>
            <w:rFonts w:ascii="Times New Roman" w:hAnsi="Times New Roman"/>
          </w:rPr>
          <w:t>Bootstrap</w:t>
        </w:r>
      </w:ins>
      <w:ins w:id="63" w:author="FENGXIANG LI" w:date="2016-10-19T15:54:00Z">
        <w:r w:rsidR="00AD35C1" w:rsidRPr="00E12294">
          <w:rPr>
            <w:rFonts w:ascii="MS Mincho" w:eastAsia="MS Mincho" w:hAnsi="MS Mincho" w:cs="MS Mincho"/>
          </w:rPr>
          <w:t>・</w:t>
        </w:r>
      </w:ins>
      <w:proofErr w:type="spellStart"/>
      <w:r w:rsidR="00E12294">
        <w:rPr>
          <w:rFonts w:ascii="Times New Roman" w:hAnsi="Times New Roman"/>
        </w:rPr>
        <w:t>SpringMVC</w:t>
      </w:r>
      <w:proofErr w:type="spellEnd"/>
      <w:del w:id="64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65" w:author="FENGXIANG LI" w:date="2016-10-19T15:53:00Z">
        <w:r w:rsidR="00E12294" w:rsidDel="00AD35C1">
          <w:rPr>
            <w:rFonts w:ascii="Times New Roman" w:hAnsi="Times New Roman"/>
          </w:rPr>
          <w:delText>Bootstrap</w:delText>
        </w:r>
      </w:del>
      <w:ins w:id="66" w:author="FENGXIANG LI" w:date="2016-09-23T14:23:00Z">
        <w:r w:rsidR="00373E25" w:rsidRPr="00E12294">
          <w:rPr>
            <w:rFonts w:ascii="MS Mincho" w:eastAsia="MS Mincho" w:hAnsi="MS Mincho" w:cs="MS Mincho"/>
          </w:rPr>
          <w:t>・</w:t>
        </w:r>
      </w:ins>
      <w:del w:id="67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proofErr w:type="spellStart"/>
      <w:r w:rsidR="00E12294">
        <w:rPr>
          <w:rFonts w:ascii="Times New Roman" w:hAnsi="Times New Roman"/>
        </w:rPr>
        <w:t>JQuery</w:t>
      </w:r>
      <w:proofErr w:type="spellEnd"/>
      <w:ins w:id="68" w:author="FENGXIANG LI" w:date="2016-09-23T14:23:00Z">
        <w:r w:rsidR="00373E25" w:rsidRPr="00E12294">
          <w:rPr>
            <w:rFonts w:ascii="MS Mincho" w:eastAsia="MS Mincho" w:hAnsi="MS Mincho" w:cs="MS Mincho"/>
          </w:rPr>
          <w:t>・</w:t>
        </w:r>
      </w:ins>
      <w:del w:id="69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r w:rsidR="00E12294">
        <w:rPr>
          <w:rFonts w:ascii="Times New Roman" w:hAnsi="Times New Roman"/>
        </w:rPr>
        <w:t>Meteor</w:t>
      </w:r>
      <w:ins w:id="70" w:author="FENGXIANG LI" w:date="2016-09-23T14:23:00Z">
        <w:r w:rsidR="00373E25" w:rsidRPr="00E12294">
          <w:rPr>
            <w:rFonts w:ascii="MS Mincho" w:eastAsia="MS Mincho" w:hAnsi="MS Mincho" w:cs="MS Mincho"/>
          </w:rPr>
          <w:t>・</w:t>
        </w:r>
      </w:ins>
      <w:del w:id="71" w:author="FENGXIANG LI" w:date="2016-09-23T14:23:00Z">
        <w:r w:rsidR="00E12294" w:rsidDel="00373E25">
          <w:rPr>
            <w:rFonts w:ascii="Times New Roman" w:hAnsi="Times New Roman"/>
          </w:rPr>
          <w:delText>,</w:delText>
        </w:r>
        <w:r w:rsidR="00E12294" w:rsidDel="00373E25">
          <w:rPr>
            <w:rFonts w:ascii="Times New Roman" w:hAnsi="Times New Roman" w:hint="eastAsia"/>
          </w:rPr>
          <w:delText xml:space="preserve"> </w:delText>
        </w:r>
      </w:del>
      <w:r w:rsidR="00E12294">
        <w:rPr>
          <w:rFonts w:ascii="Times New Roman" w:hAnsi="Times New Roman" w:hint="eastAsia"/>
        </w:rPr>
        <w:t>IIS</w:t>
      </w:r>
    </w:p>
    <w:p w14:paraId="27E0B898" w14:textId="23AE0A74" w:rsidR="00E12294" w:rsidRDefault="00E12294" w:rsidP="00977B0B">
      <w:pPr>
        <w:rPr>
          <w:rFonts w:ascii="Times New Roman" w:hAnsi="Times New Roman"/>
        </w:rPr>
      </w:pPr>
      <w:r w:rsidRPr="00977B0B">
        <w:rPr>
          <w:rFonts w:ascii="Times New Roman" w:hAnsi="Times New Roman" w:hint="eastAsia"/>
          <w:b/>
        </w:rPr>
        <w:t>Operating Systems</w:t>
      </w:r>
      <w:r>
        <w:rPr>
          <w:rFonts w:ascii="Times New Roman" w:hAnsi="Times New Roman" w:hint="eastAsia"/>
        </w:rPr>
        <w:t xml:space="preserve">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Ubuntu</w:t>
      </w:r>
      <w:r>
        <w:rPr>
          <w:rFonts w:ascii="Times New Roman" w:hAnsi="Times New Roman" w:hint="eastAsia"/>
        </w:rPr>
        <w:t xml:space="preserve"> Linux</w:t>
      </w:r>
      <w:r w:rsidRPr="00E12294">
        <w:rPr>
          <w:rFonts w:ascii="MS Mincho" w:eastAsia="MS Mincho" w:hAnsi="MS Mincho" w:cs="MS Mincho"/>
        </w:rPr>
        <w:t>・</w:t>
      </w:r>
      <w:r>
        <w:rPr>
          <w:rFonts w:ascii="Times New Roman" w:hAnsi="Times New Roman"/>
        </w:rPr>
        <w:t>Mac OS X</w:t>
      </w:r>
      <w:r w:rsidR="00977B0B" w:rsidRPr="00E12294">
        <w:rPr>
          <w:rFonts w:ascii="MS Mincho" w:eastAsia="MS Mincho" w:hAnsi="MS Mincho" w:cs="MS Mincho"/>
        </w:rPr>
        <w:t>・</w:t>
      </w:r>
      <w:r>
        <w:rPr>
          <w:rFonts w:ascii="Times New Roman" w:hAnsi="Times New Roman"/>
        </w:rPr>
        <w:t>Windows 7</w:t>
      </w:r>
      <w:r w:rsidR="00977B0B" w:rsidRPr="00E12294">
        <w:rPr>
          <w:rFonts w:ascii="MS Mincho" w:eastAsia="MS Mincho" w:hAnsi="MS Mincho" w:cs="MS Mincho"/>
        </w:rPr>
        <w:t>・</w:t>
      </w:r>
      <w:r>
        <w:rPr>
          <w:rFonts w:ascii="Times New Roman" w:hAnsi="Times New Roman"/>
        </w:rPr>
        <w:t>iOS</w:t>
      </w:r>
      <w:r w:rsidR="00977B0B" w:rsidRPr="00E12294">
        <w:rPr>
          <w:rFonts w:ascii="MS Mincho" w:eastAsia="MS Mincho" w:hAnsi="MS Mincho" w:cs="MS Mincho"/>
        </w:rPr>
        <w:t>・</w:t>
      </w:r>
      <w:r>
        <w:rPr>
          <w:rFonts w:ascii="Times New Roman" w:hAnsi="Times New Roman"/>
        </w:rPr>
        <w:t>Android</w:t>
      </w:r>
    </w:p>
    <w:p w14:paraId="00945392" w14:textId="6BBFBEC5" w:rsidR="00271CB4" w:rsidRDefault="00E12294" w:rsidP="00977B0B">
      <w:pPr>
        <w:rPr>
          <w:rFonts w:ascii="Times New Roman" w:hAnsi="Times New Roman"/>
        </w:rPr>
      </w:pPr>
      <w:r w:rsidRPr="00977B0B">
        <w:rPr>
          <w:rFonts w:ascii="Times New Roman" w:hAnsi="Times New Roman"/>
          <w:b/>
        </w:rPr>
        <w:t>Database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Mysql</w:t>
      </w:r>
      <w:r w:rsidRPr="00E12294">
        <w:rPr>
          <w:rFonts w:ascii="MS Mincho" w:eastAsia="MS Mincho" w:hAnsi="MS Mincho" w:cs="MS Mincho"/>
        </w:rPr>
        <w:t>・</w:t>
      </w:r>
      <w:r>
        <w:rPr>
          <w:rFonts w:ascii="Times New Roman" w:hAnsi="Times New Roman"/>
        </w:rPr>
        <w:t>SQL Server</w:t>
      </w:r>
      <w:r w:rsidRPr="00E12294">
        <w:rPr>
          <w:rFonts w:ascii="MS Mincho" w:eastAsia="MS Mincho" w:hAnsi="MS Mincho" w:cs="MS Mincho"/>
        </w:rPr>
        <w:t>・</w:t>
      </w:r>
      <w:r w:rsidRPr="00E12294">
        <w:rPr>
          <w:rFonts w:ascii="Times New Roman" w:hAnsi="Times New Roman"/>
        </w:rPr>
        <w:t>Mongo D</w:t>
      </w:r>
      <w:bookmarkStart w:id="72" w:name="_GoBack"/>
      <w:bookmarkEnd w:id="72"/>
      <w:r w:rsidRPr="00E12294">
        <w:rPr>
          <w:rFonts w:ascii="Times New Roman" w:hAnsi="Times New Roman"/>
        </w:rPr>
        <w:t>B</w:t>
      </w:r>
      <w:r w:rsidR="00977B0B">
        <w:rPr>
          <w:rFonts w:ascii="Times New Roman" w:hAnsi="Times New Roman"/>
        </w:rPr>
        <w:br/>
      </w:r>
      <w:r w:rsidRPr="00977B0B">
        <w:rPr>
          <w:rFonts w:ascii="Times New Roman" w:hAnsi="Times New Roman"/>
          <w:b/>
        </w:rPr>
        <w:t>Software IDE</w:t>
      </w:r>
      <w:r>
        <w:rPr>
          <w:rFonts w:ascii="Times New Roman" w:hAnsi="Times New Roman"/>
        </w:rPr>
        <w:t xml:space="preserve">: </w:t>
      </w:r>
      <w:r w:rsidR="00271CB4">
        <w:rPr>
          <w:rFonts w:ascii="Times New Roman" w:hAnsi="Times New Roman"/>
        </w:rPr>
        <w:tab/>
      </w:r>
      <w:r w:rsidR="00271CB4">
        <w:rPr>
          <w:rFonts w:ascii="Times New Roman" w:hAnsi="Times New Roman"/>
        </w:rPr>
        <w:tab/>
      </w:r>
      <w:r w:rsidR="00977B0B">
        <w:rPr>
          <w:rFonts w:ascii="Times New Roman" w:hAnsi="Times New Roman"/>
        </w:rPr>
        <w:t xml:space="preserve">    </w:t>
      </w:r>
      <w:r w:rsidR="00271CB4">
        <w:rPr>
          <w:rFonts w:ascii="Times New Roman" w:hAnsi="Times New Roman"/>
        </w:rPr>
        <w:t>Xcode</w:t>
      </w:r>
      <w:r w:rsidR="00977B0B" w:rsidRPr="00E12294">
        <w:rPr>
          <w:rFonts w:ascii="MS Mincho" w:eastAsia="MS Mincho" w:hAnsi="MS Mincho" w:cs="MS Mincho"/>
        </w:rPr>
        <w:t>・</w:t>
      </w:r>
      <w:proofErr w:type="spellStart"/>
      <w:r w:rsidR="00977B0B">
        <w:rPr>
          <w:rFonts w:ascii="Times New Roman" w:hAnsi="Times New Roman"/>
        </w:rPr>
        <w:t>Intellij</w:t>
      </w:r>
      <w:proofErr w:type="spellEnd"/>
      <w:ins w:id="73" w:author="FENGXIANG LI" w:date="2016-09-23T14:24:00Z">
        <w:r w:rsidR="00373E25">
          <w:rPr>
            <w:rFonts w:ascii="Times New Roman" w:hAnsi="Times New Roman"/>
          </w:rPr>
          <w:t xml:space="preserve"> </w:t>
        </w:r>
      </w:ins>
      <w:del w:id="74" w:author="FENGXIANG LI" w:date="2016-09-23T14:24:00Z">
        <w:r w:rsidR="00977B0B" w:rsidDel="00373E25">
          <w:rPr>
            <w:rFonts w:ascii="Times New Roman" w:hAnsi="Times New Roman"/>
          </w:rPr>
          <w:delText xml:space="preserve"> </w:delText>
        </w:r>
      </w:del>
      <w:r w:rsidR="00977B0B">
        <w:rPr>
          <w:rFonts w:ascii="Times New Roman" w:hAnsi="Times New Roman"/>
        </w:rPr>
        <w:t>I</w:t>
      </w:r>
      <w:r w:rsidR="00271CB4" w:rsidRPr="00271CB4">
        <w:rPr>
          <w:rFonts w:ascii="Times New Roman" w:hAnsi="Times New Roman"/>
        </w:rPr>
        <w:t>dea</w:t>
      </w:r>
      <w:r w:rsidR="00977B0B" w:rsidRPr="00E12294">
        <w:rPr>
          <w:rFonts w:ascii="MS Mincho" w:eastAsia="MS Mincho" w:hAnsi="MS Mincho" w:cs="MS Mincho"/>
        </w:rPr>
        <w:t>・</w:t>
      </w:r>
      <w:r w:rsidR="00271CB4">
        <w:rPr>
          <w:rFonts w:ascii="Times New Roman" w:hAnsi="Times New Roman"/>
        </w:rPr>
        <w:t>Visual Studio</w:t>
      </w:r>
      <w:r w:rsidR="00977B0B" w:rsidRPr="00E12294">
        <w:rPr>
          <w:rFonts w:ascii="MS Mincho" w:eastAsia="MS Mincho" w:hAnsi="MS Mincho" w:cs="MS Mincho"/>
        </w:rPr>
        <w:t>・</w:t>
      </w:r>
      <w:proofErr w:type="spellStart"/>
      <w:r w:rsidR="00271CB4">
        <w:rPr>
          <w:rFonts w:ascii="Times New Roman" w:hAnsi="Times New Roman"/>
        </w:rPr>
        <w:t>Pycharm</w:t>
      </w:r>
      <w:proofErr w:type="spellEnd"/>
      <w:r w:rsidR="00271CB4">
        <w:rPr>
          <w:rFonts w:ascii="Times New Roman" w:hAnsi="Times New Roman"/>
        </w:rPr>
        <w:t xml:space="preserve"> </w:t>
      </w:r>
    </w:p>
    <w:p w14:paraId="27AC1B0C" w14:textId="77777777" w:rsidR="00F66CC0" w:rsidRDefault="00F66CC0" w:rsidP="00977B0B">
      <w:pPr>
        <w:rPr>
          <w:rFonts w:ascii="Times New Roman" w:hAnsi="Times New Roman"/>
        </w:rPr>
      </w:pPr>
    </w:p>
    <w:p w14:paraId="15F60A24" w14:textId="4F2C4380" w:rsidR="00990359" w:rsidRPr="00A70201" w:rsidRDefault="00990359" w:rsidP="00A30DB2">
      <w:pPr>
        <w:snapToGrid w:val="0"/>
        <w:ind w:rightChars="-42" w:right="-84"/>
        <w:outlineLvl w:val="0"/>
        <w:rPr>
          <w:rFonts w:ascii="Times New Roman" w:hAnsi="Times New Roman"/>
          <w:sz w:val="22"/>
          <w:szCs w:val="22"/>
          <w:shd w:val="pct15" w:color="auto" w:fill="FFFFFF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EXPERIENCE    </w:t>
      </w:r>
      <w:r w:rsidRPr="00A70201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                       </w:t>
      </w:r>
      <w:r w:rsidRPr="00A70201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</w:t>
      </w:r>
      <w:r w:rsidRPr="00A70201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     </w:t>
      </w:r>
    </w:p>
    <w:p w14:paraId="149814D1" w14:textId="1AF0FBFB" w:rsidR="00C0405A" w:rsidRPr="00494E17" w:rsidDel="00494E17" w:rsidRDefault="001E6B34" w:rsidP="00C0405A">
      <w:pPr>
        <w:rPr>
          <w:del w:id="75" w:author="FENGXIANG LI" w:date="2016-09-23T14:09:00Z"/>
          <w:rFonts w:ascii="Times New Roman" w:hAnsi="Times New Roman"/>
          <w:szCs w:val="21"/>
          <w:rPrChange w:id="76" w:author="FENGXIANG LI" w:date="2016-09-23T14:09:00Z">
            <w:rPr>
              <w:del w:id="77" w:author="FENGXIANG LI" w:date="2016-09-23T14:09:00Z"/>
              <w:rFonts w:ascii="Times New Roman" w:hAnsi="Times New Roman"/>
              <w:b/>
            </w:rPr>
          </w:rPrChange>
        </w:rPr>
      </w:pPr>
      <w:ins w:id="78" w:author="FENGXIANG LI" w:date="2016-09-23T14:07:00Z">
        <w:r>
          <w:rPr>
            <w:rFonts w:ascii="Times New Roman" w:hAnsi="Times New Roman"/>
            <w:b/>
          </w:rPr>
          <w:t xml:space="preserve">SOHU </w:t>
        </w:r>
      </w:ins>
      <w:ins w:id="79" w:author="FENGXIANG LI" w:date="2016-09-23T14:15:00Z">
        <w:r w:rsidR="00CD0031">
          <w:rPr>
            <w:rFonts w:ascii="Times New Roman" w:hAnsi="Times New Roman"/>
            <w:b/>
          </w:rPr>
          <w:t>Inc.</w:t>
        </w:r>
      </w:ins>
      <w:ins w:id="80" w:author="FENGXIANG LI" w:date="2016-09-23T14:07:00Z">
        <w:r w:rsidR="00494E17">
          <w:rPr>
            <w:rFonts w:ascii="Times New Roman" w:hAnsi="Times New Roman"/>
            <w:b/>
          </w:rPr>
          <w:t xml:space="preserve"> </w:t>
        </w:r>
      </w:ins>
      <w:ins w:id="81" w:author="FENGXIANG LI" w:date="2016-09-23T14:14:00Z">
        <w:r>
          <w:rPr>
            <w:rFonts w:ascii="Times New Roman" w:hAnsi="Times New Roman"/>
            <w:b/>
          </w:rPr>
          <w:t>Online Mobile Education App for children</w:t>
        </w:r>
        <w:r>
          <w:rPr>
            <w:rFonts w:ascii="Times New Roman" w:hAnsi="Times New Roman"/>
            <w:b/>
          </w:rPr>
          <w:tab/>
          <w:t xml:space="preserve"> -- </w:t>
        </w:r>
      </w:ins>
      <w:r w:rsidR="00C0405A">
        <w:rPr>
          <w:rFonts w:ascii="Times New Roman" w:hAnsi="Times New Roman"/>
          <w:b/>
        </w:rPr>
        <w:t xml:space="preserve">iOS Developer </w:t>
      </w:r>
      <w:r w:rsidR="00C0405A">
        <w:rPr>
          <w:rFonts w:ascii="Times New Roman" w:hAnsi="Times New Roman" w:hint="eastAsia"/>
          <w:b/>
        </w:rPr>
        <w:t>Intern</w:t>
      </w:r>
      <w:ins w:id="82" w:author="FENGXIANG LI" w:date="2016-09-23T14:08:00Z">
        <w:r>
          <w:rPr>
            <w:rFonts w:ascii="Times New Roman" w:hAnsi="Times New Roman"/>
            <w:b/>
          </w:rPr>
          <w:t xml:space="preserve"> </w:t>
        </w:r>
        <w:r w:rsidR="00494E17" w:rsidRPr="00494E17">
          <w:rPr>
            <w:rFonts w:ascii="Times New Roman" w:hAnsi="Times New Roman"/>
            <w:b/>
          </w:rPr>
          <w:t xml:space="preserve"> </w:t>
        </w:r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</w:ins>
      <w:ins w:id="83" w:author="FENGXIANG LI" w:date="2016-09-23T14:09:00Z">
        <w:r w:rsidR="00494E17">
          <w:rPr>
            <w:rFonts w:ascii="Times New Roman" w:hAnsi="Times New Roman"/>
            <w:b/>
          </w:rPr>
          <w:t xml:space="preserve"> </w:t>
        </w:r>
        <w:r w:rsidR="00494E17" w:rsidRPr="00F66CC0">
          <w:rPr>
            <w:rFonts w:ascii="Times New Roman" w:hAnsi="Times New Roman"/>
            <w:szCs w:val="21"/>
          </w:rPr>
          <w:t>11/2015 - 04/</w:t>
        </w:r>
        <w:r w:rsidR="00494E17" w:rsidRPr="00F66CC0">
          <w:rPr>
            <w:rFonts w:ascii="Times New Roman" w:hAnsi="Times New Roman" w:hint="eastAsia"/>
            <w:szCs w:val="21"/>
          </w:rPr>
          <w:t>2016</w:t>
        </w:r>
      </w:ins>
      <w:del w:id="84" w:author="FENGXIANG LI" w:date="2016-09-23T14:08:00Z">
        <w:r w:rsidR="00C0405A" w:rsidDel="00494E17">
          <w:rPr>
            <w:rFonts w:ascii="Times New Roman" w:hAnsi="Times New Roman" w:hint="eastAsia"/>
            <w:b/>
          </w:rPr>
          <w:delText xml:space="preserve"> </w:delText>
        </w:r>
      </w:del>
      <w:del w:id="85" w:author="FENGXIANG LI" w:date="2016-09-23T14:07:00Z">
        <w:r w:rsidR="00C0405A" w:rsidDel="00494E17">
          <w:rPr>
            <w:rFonts w:ascii="Times New Roman" w:hAnsi="Times New Roman"/>
            <w:b/>
          </w:rPr>
          <w:delText>SOHU Inc.</w:delText>
        </w:r>
      </w:del>
    </w:p>
    <w:p w14:paraId="039E6C07" w14:textId="68DCC04F" w:rsidR="00494E17" w:rsidRPr="00F66CC0" w:rsidRDefault="00C0405A" w:rsidP="00C0405A">
      <w:pPr>
        <w:rPr>
          <w:rFonts w:ascii="Times New Roman" w:hAnsi="Times New Roman"/>
          <w:szCs w:val="21"/>
        </w:rPr>
      </w:pPr>
      <w:del w:id="86" w:author="FENGXIANG LI" w:date="2016-09-23T14:09:00Z">
        <w:r w:rsidDel="00494E17">
          <w:rPr>
            <w:rFonts w:ascii="Times New Roman" w:hAnsi="Times New Roman"/>
            <w:b/>
          </w:rPr>
          <w:delText>Online Mobile Education App for children</w:delText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    </w:delText>
        </w:r>
        <w:r w:rsidRPr="00F66CC0" w:rsidDel="00494E17">
          <w:rPr>
            <w:rFonts w:ascii="Times New Roman" w:hAnsi="Times New Roman"/>
            <w:szCs w:val="21"/>
          </w:rPr>
          <w:delText>11/2015 - 04/</w:delText>
        </w:r>
        <w:r w:rsidRPr="00F66CC0" w:rsidDel="00494E17">
          <w:rPr>
            <w:rFonts w:ascii="Times New Roman" w:hAnsi="Times New Roman" w:hint="eastAsia"/>
            <w:szCs w:val="21"/>
          </w:rPr>
          <w:delText>2016</w:delText>
        </w:r>
      </w:del>
    </w:p>
    <w:p w14:paraId="60B349B6" w14:textId="6ADA23C0" w:rsidR="00C0405A" w:rsidRPr="000401D5" w:rsidRDefault="00C0405A" w:rsidP="00C0405A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Implemented </w:t>
      </w:r>
      <w:r w:rsidR="00F66CC0">
        <w:rPr>
          <w:rFonts w:ascii="Times New Roman" w:hAnsi="Times New Roman"/>
        </w:rPr>
        <w:t>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>etting, textbook downloading, recording video in both teacher and student version with Objective-C Language and Cocoa framework</w:t>
      </w:r>
    </w:p>
    <w:p w14:paraId="591FA4CE" w14:textId="37B0514E" w:rsidR="00C0405A" w:rsidRPr="00271CB4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Utilized</w:t>
      </w:r>
      <w:r w:rsidR="00C0405A">
        <w:rPr>
          <w:rFonts w:ascii="Times New Roman" w:hAnsi="Times New Roman"/>
        </w:rPr>
        <w:t xml:space="preserve"> the cloud service to provide chat and discussion group function</w:t>
      </w:r>
    </w:p>
    <w:p w14:paraId="6DF2BF0C" w14:textId="21E3A87B" w:rsidR="00C0405A" w:rsidRDefault="00C0405A" w:rsidP="00876B67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 w:rsidR="00F66CC0">
        <w:rPr>
          <w:rFonts w:ascii="Times New Roman" w:hAnsi="Times New Roman"/>
        </w:rPr>
        <w:t>our app</w:t>
      </w:r>
      <w:del w:id="87" w:author="FENGXIANG LI" w:date="2016-10-12T15:52:00Z">
        <w:r w:rsidR="00F66CC0" w:rsidDel="00B343D2">
          <w:rPr>
            <w:rFonts w:ascii="Times New Roman" w:hAnsi="Times New Roman"/>
          </w:rPr>
          <w:delText>.</w:delText>
        </w:r>
      </w:del>
    </w:p>
    <w:p w14:paraId="432B1F98" w14:textId="49FF45FF" w:rsidR="00C0405A" w:rsidRPr="00F66CC0" w:rsidRDefault="00494E17" w:rsidP="00C0405A">
      <w:pPr>
        <w:rPr>
          <w:rFonts w:ascii="Times New Roman" w:hAnsi="Times New Roman"/>
        </w:rPr>
      </w:pPr>
      <w:ins w:id="88" w:author="FENGXIANG LI" w:date="2016-09-23T14:10:00Z">
        <w:r>
          <w:rPr>
            <w:rFonts w:ascii="Times New Roman" w:hAnsi="Times New Roman"/>
            <w:b/>
          </w:rPr>
          <w:t>Peking University</w:t>
        </w:r>
      </w:ins>
      <w:ins w:id="89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90" w:author="FENGXIANG LI" w:date="2016-09-23T14:10:00Z">
        <w:r>
          <w:rPr>
            <w:rFonts w:ascii="Times New Roman" w:hAnsi="Times New Roman"/>
            <w:b/>
          </w:rPr>
          <w:t xml:space="preserve"> </w:t>
        </w:r>
      </w:ins>
      <w:r w:rsidR="00C0405A" w:rsidRPr="00613F02">
        <w:rPr>
          <w:rFonts w:ascii="Times New Roman" w:hAnsi="Times New Roman"/>
          <w:b/>
        </w:rPr>
        <w:t xml:space="preserve">Library </w:t>
      </w:r>
      <w:r w:rsidR="00C0405A">
        <w:rPr>
          <w:rFonts w:ascii="Times New Roman" w:hAnsi="Times New Roman"/>
          <w:b/>
        </w:rPr>
        <w:t>Management System -- Database</w:t>
      </w:r>
      <w:r w:rsidR="00C0405A">
        <w:rPr>
          <w:rFonts w:ascii="Times New Roman" w:hAnsi="Times New Roman"/>
        </w:rPr>
        <w:t xml:space="preserve"> </w:t>
      </w:r>
      <w:r w:rsidR="00C0405A">
        <w:rPr>
          <w:rFonts w:ascii="Times New Roman" w:hAnsi="Times New Roman"/>
          <w:b/>
        </w:rPr>
        <w:t>Course</w:t>
      </w:r>
      <w:r w:rsidR="00C0405A">
        <w:rPr>
          <w:rFonts w:ascii="Times New Roman" w:hAnsi="Times New Roman" w:hint="eastAsia"/>
          <w:b/>
        </w:rPr>
        <w:t xml:space="preserve"> Project</w:t>
      </w:r>
      <w:ins w:id="91" w:author="FENGXIANG LI" w:date="2016-09-23T14:10:00Z">
        <w:r>
          <w:rPr>
            <w:rFonts w:ascii="Times New Roman" w:hAnsi="Times New Roman"/>
            <w:b/>
          </w:rPr>
          <w:tab/>
        </w:r>
        <w:r>
          <w:rPr>
            <w:rFonts w:ascii="Times New Roman" w:hAnsi="Times New Roman"/>
            <w:b/>
          </w:rPr>
          <w:tab/>
        </w:r>
        <w:r>
          <w:rPr>
            <w:rFonts w:ascii="Times New Roman" w:hAnsi="Times New Roman"/>
            <w:b/>
          </w:rPr>
          <w:tab/>
        </w:r>
        <w:r>
          <w:rPr>
            <w:rFonts w:ascii="Times New Roman" w:hAnsi="Times New Roman"/>
            <w:b/>
          </w:rPr>
          <w:tab/>
          <w:t xml:space="preserve"> </w:t>
        </w:r>
      </w:ins>
      <w:del w:id="92" w:author="FENGXIANG LI" w:date="2016-09-23T14:10:00Z"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05/2016 - 07/</w:t>
      </w:r>
      <w:r w:rsidR="00C0405A" w:rsidRPr="00F66CC0">
        <w:rPr>
          <w:rFonts w:ascii="Times New Roman" w:hAnsi="Times New Roman" w:hint="eastAsia"/>
          <w:szCs w:val="21"/>
        </w:rPr>
        <w:t>2016</w:t>
      </w:r>
    </w:p>
    <w:p w14:paraId="6867E541" w14:textId="3F4B5F53" w:rsidR="00C0405A" w:rsidRDefault="00C0405A">
      <w:pPr>
        <w:pStyle w:val="ListParagraph"/>
        <w:numPr>
          <w:ilvl w:val="0"/>
          <w:numId w:val="29"/>
        </w:numPr>
        <w:spacing w:line="60" w:lineRule="auto"/>
        <w:rPr>
          <w:rFonts w:ascii="Times New Roman" w:hAnsi="Times New Roman"/>
          <w:b/>
        </w:rPr>
        <w:pPrChange w:id="93" w:author="FENGXIANG LI" w:date="2016-09-23T14:2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r>
        <w:rPr>
          <w:rFonts w:ascii="Times New Roman" w:hAnsi="Times New Roman"/>
        </w:rPr>
        <w:t>Set u</w:t>
      </w:r>
      <w:r w:rsidR="00F66CC0">
        <w:rPr>
          <w:rFonts w:ascii="Times New Roman" w:hAnsi="Times New Roman"/>
        </w:rPr>
        <w:t xml:space="preserve">p a </w:t>
      </w:r>
      <w:ins w:id="94" w:author="FENGXIANG LI" w:date="2016-10-12T15:52:00Z">
        <w:r w:rsidR="00BC3012">
          <w:rPr>
            <w:rFonts w:ascii="Times New Roman" w:hAnsi="Times New Roman"/>
          </w:rPr>
          <w:t>L</w:t>
        </w:r>
      </w:ins>
      <w:del w:id="95" w:author="FENGXIANG LI" w:date="2016-10-12T15:52:00Z">
        <w:r w:rsidR="00F66CC0" w:rsidDel="00BC3012">
          <w:rPr>
            <w:rFonts w:ascii="Times New Roman" w:hAnsi="Times New Roman"/>
          </w:rPr>
          <w:delText>l</w:delText>
        </w:r>
      </w:del>
      <w:r w:rsidR="00F66CC0">
        <w:rPr>
          <w:rFonts w:ascii="Times New Roman" w:hAnsi="Times New Roman"/>
        </w:rPr>
        <w:t>ibrary Management System for</w:t>
      </w:r>
      <w:r>
        <w:rPr>
          <w:rFonts w:ascii="Times New Roman" w:hAnsi="Times New Roman"/>
        </w:rPr>
        <w:t xml:space="preserve"> both user</w:t>
      </w:r>
      <w:ins w:id="96" w:author="FENGXIANG LI" w:date="2016-10-12T15:52:00Z">
        <w:r w:rsidR="00BC3012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and admin</w:t>
      </w:r>
      <w:ins w:id="97" w:author="FENGXIANG LI" w:date="2016-10-12T15:52:00Z">
        <w:r w:rsidR="00BC3012">
          <w:rPr>
            <w:rFonts w:ascii="Times New Roman" w:hAnsi="Times New Roman"/>
          </w:rPr>
          <w:t>istrators</w:t>
        </w:r>
      </w:ins>
      <w:r>
        <w:rPr>
          <w:rFonts w:ascii="Times New Roman" w:hAnsi="Times New Roman"/>
        </w:rPr>
        <w:t xml:space="preserve"> with </w:t>
      </w:r>
      <w:proofErr w:type="spellStart"/>
      <w:r>
        <w:rPr>
          <w:rFonts w:ascii="Times New Roman" w:hAnsi="Times New Roman"/>
        </w:rPr>
        <w:t>SpringMVC</w:t>
      </w:r>
      <w:proofErr w:type="spellEnd"/>
      <w:r>
        <w:rPr>
          <w:rFonts w:ascii="Times New Roman" w:hAnsi="Times New Roman"/>
        </w:rPr>
        <w:t xml:space="preserve"> Framework, Bootstrap, JQuery and MySQL Database, Apache Server</w:t>
      </w:r>
      <w:r w:rsidRPr="008F15BC">
        <w:rPr>
          <w:rFonts w:ascii="Times New Roman" w:hAnsi="Times New Roman"/>
          <w:b/>
        </w:rPr>
        <w:tab/>
      </w:r>
    </w:p>
    <w:p w14:paraId="74D2E30D" w14:textId="7EE50A3A" w:rsidR="00C0405A" w:rsidRPr="000401D5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="00C0405A"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="00C0405A"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4895951" w14:textId="28063BD6" w:rsidR="00C0405A" w:rsidRPr="00C0405A" w:rsidRDefault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98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>Offered basic security function to prevent SQL Injection</w:t>
      </w:r>
      <w:r w:rsidR="00F66CC0">
        <w:rPr>
          <w:rFonts w:ascii="Times New Roman" w:hAnsi="Times New Roman"/>
        </w:rPr>
        <w:t xml:space="preserve"> preventing</w:t>
      </w:r>
      <w:r>
        <w:rPr>
          <w:rFonts w:ascii="Times New Roman" w:hAnsi="Times New Roman"/>
        </w:rPr>
        <w:t xml:space="preserve"> illegally logging in and visiting</w:t>
      </w:r>
      <w:r w:rsidR="00F66CC0">
        <w:rPr>
          <w:rFonts w:ascii="Times New Roman" w:hAnsi="Times New Roman"/>
        </w:rPr>
        <w:t xml:space="preserve"> sources using Spring Frameworks</w:t>
      </w:r>
      <w:r>
        <w:rPr>
          <w:rFonts w:ascii="Times New Roman" w:hAnsi="Times New Roman"/>
        </w:rPr>
        <w:t xml:space="preserve"> Interceptor function</w:t>
      </w:r>
    </w:p>
    <w:p w14:paraId="28606B03" w14:textId="29FF80DC" w:rsidR="00990359" w:rsidDel="00494E17" w:rsidRDefault="00494E17" w:rsidP="00876B67">
      <w:pPr>
        <w:rPr>
          <w:del w:id="99" w:author="FENGXIANG LI" w:date="2016-09-23T14:12:00Z"/>
          <w:rFonts w:ascii="Times New Roman" w:hAnsi="Times New Roman"/>
          <w:b/>
        </w:rPr>
      </w:pPr>
      <w:ins w:id="100" w:author="FENGXIANG LI" w:date="2016-09-23T14:12:00Z">
        <w:r>
          <w:rPr>
            <w:rFonts w:ascii="Times New Roman" w:hAnsi="Times New Roman"/>
            <w:b/>
          </w:rPr>
          <w:t xml:space="preserve">University of Illinois </w:t>
        </w:r>
        <w:r w:rsidR="001E6B34">
          <w:rPr>
            <w:rFonts w:ascii="Times New Roman" w:hAnsi="Times New Roman"/>
            <w:b/>
          </w:rPr>
          <w:t>at Chicago</w:t>
        </w:r>
      </w:ins>
      <w:ins w:id="101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102" w:author="FENGXIANG LI" w:date="2016-09-23T14:12:00Z">
        <w:r w:rsidR="001E6B34">
          <w:rPr>
            <w:rFonts w:ascii="Times New Roman" w:hAnsi="Times New Roman"/>
            <w:b/>
          </w:rPr>
          <w:t xml:space="preserve"> </w:t>
        </w:r>
      </w:ins>
      <w:del w:id="103" w:author="FENGXIANG LI" w:date="2016-09-23T14:12:00Z">
        <w:r w:rsidR="00980F58" w:rsidDel="00494E17">
          <w:rPr>
            <w:rFonts w:ascii="Times New Roman" w:hAnsi="Times New Roman"/>
            <w:b/>
          </w:rPr>
          <w:delText xml:space="preserve">Summer </w:delText>
        </w:r>
      </w:del>
      <w:ins w:id="104" w:author="FENGXIANG LI" w:date="2016-09-23T14:12:00Z">
        <w:r>
          <w:rPr>
            <w:rFonts w:ascii="Times New Roman" w:hAnsi="Times New Roman"/>
            <w:b/>
          </w:rPr>
          <w:t xml:space="preserve">Data Mining </w:t>
        </w:r>
      </w:ins>
      <w:r w:rsidR="00980F58">
        <w:rPr>
          <w:rFonts w:ascii="Times New Roman" w:hAnsi="Times New Roman"/>
          <w:b/>
        </w:rPr>
        <w:t>Research Intern</w:t>
      </w:r>
    </w:p>
    <w:p w14:paraId="70266149" w14:textId="7935A4D1" w:rsidR="00980F58" w:rsidRPr="00F66CC0" w:rsidRDefault="00980F58" w:rsidP="00876B67">
      <w:pPr>
        <w:rPr>
          <w:rFonts w:ascii="Times New Roman" w:hAnsi="Times New Roman"/>
          <w:szCs w:val="21"/>
        </w:rPr>
      </w:pPr>
      <w:del w:id="105" w:author="FENGXIANG LI" w:date="2016-09-23T14:12:00Z">
        <w:r w:rsidDel="00494E17">
          <w:rPr>
            <w:rFonts w:ascii="Times New Roman" w:hAnsi="Times New Roman" w:hint="eastAsia"/>
            <w:b/>
          </w:rPr>
          <w:tab/>
        </w:r>
        <w:r w:rsidDel="00494E17">
          <w:rPr>
            <w:rFonts w:ascii="Times New Roman" w:hAnsi="Times New Roman"/>
            <w:b/>
          </w:rPr>
          <w:delText>Computer Science Department,</w:delText>
        </w:r>
      </w:del>
      <w:del w:id="106" w:author="FENGXIANG LI" w:date="2016-09-23T14:08:00Z">
        <w:r w:rsidDel="00494E17">
          <w:rPr>
            <w:rFonts w:ascii="Times New Roman" w:hAnsi="Times New Roman"/>
            <w:b/>
          </w:rPr>
          <w:delText xml:space="preserve"> University of Illinois at Chicago </w:delText>
        </w:r>
      </w:del>
      <w:ins w:id="107" w:author="FENGXIANG LI" w:date="2016-09-23T14:11:00Z"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</w:ins>
      <w:ins w:id="108" w:author="FENGXIANG LI" w:date="2016-09-23T14:14:00Z">
        <w:r w:rsidR="001E6B34">
          <w:rPr>
            <w:rFonts w:ascii="Times New Roman" w:hAnsi="Times New Roman"/>
            <w:b/>
          </w:rPr>
          <w:t xml:space="preserve"> </w:t>
        </w:r>
      </w:ins>
      <w:del w:id="109" w:author="FENGXIANG LI" w:date="2016-09-23T14:11:00Z"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 xml:space="preserve">07/2015 </w:t>
      </w:r>
      <w:r w:rsidR="00AF3859" w:rsidRPr="00F66CC0">
        <w:rPr>
          <w:rFonts w:ascii="Times New Roman" w:hAnsi="Times New Roman"/>
          <w:szCs w:val="21"/>
        </w:rPr>
        <w:t>-</w:t>
      </w:r>
      <w:r w:rsidRPr="00F66CC0">
        <w:rPr>
          <w:rFonts w:ascii="Times New Roman" w:hAnsi="Times New Roman"/>
          <w:szCs w:val="21"/>
        </w:rPr>
        <w:t xml:space="preserve"> 09/</w:t>
      </w:r>
      <w:r w:rsidRPr="00F66CC0">
        <w:rPr>
          <w:rFonts w:ascii="Times New Roman" w:hAnsi="Times New Roman" w:hint="eastAsia"/>
          <w:szCs w:val="21"/>
        </w:rPr>
        <w:t>2015</w:t>
      </w:r>
    </w:p>
    <w:p w14:paraId="69913787" w14:textId="2AD8DAAA" w:rsidR="00AF3859" w:rsidRDefault="00985F91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 w:rsidR="00AF3859">
        <w:rPr>
          <w:rFonts w:ascii="Times New Roman" w:hAnsi="Times New Roman" w:hint="eastAsia"/>
        </w:rPr>
        <w:t>tilize</w:t>
      </w:r>
      <w:r w:rsidR="002B347E">
        <w:rPr>
          <w:rFonts w:ascii="Times New Roman" w:hAnsi="Times New Roman"/>
        </w:rPr>
        <w:t>d</w:t>
      </w:r>
      <w:r w:rsidR="00AF3859">
        <w:rPr>
          <w:rFonts w:ascii="Times New Roman" w:hAnsi="Times New Roman" w:hint="eastAsia"/>
        </w:rPr>
        <w:t xml:space="preserve"> 2013 whole years Traffic and tweet data </w:t>
      </w:r>
      <w:r w:rsidR="00AF3859">
        <w:rPr>
          <w:rFonts w:ascii="Times New Roman" w:hAnsi="Times New Roman"/>
        </w:rPr>
        <w:t xml:space="preserve">in Chicago </w:t>
      </w:r>
      <w:r w:rsidR="00CA3C9F">
        <w:rPr>
          <w:rFonts w:ascii="Times New Roman" w:hAnsi="Times New Roman" w:hint="eastAsia"/>
        </w:rPr>
        <w:t xml:space="preserve">to establish Coupled Hidden </w:t>
      </w:r>
      <w:r w:rsidR="00CA3C9F">
        <w:rPr>
          <w:rFonts w:ascii="Times New Roman" w:hAnsi="Times New Roman"/>
        </w:rPr>
        <w:t>Markov</w:t>
      </w:r>
      <w:r w:rsidR="00AF3859">
        <w:rPr>
          <w:rFonts w:ascii="Times New Roman" w:hAnsi="Times New Roman" w:hint="eastAsia"/>
        </w:rPr>
        <w:t xml:space="preserve"> model</w:t>
      </w:r>
      <w:r w:rsidR="00CA3C9F">
        <w:rPr>
          <w:rFonts w:ascii="Times New Roman" w:hAnsi="Times New Roman"/>
        </w:rPr>
        <w:t xml:space="preserve"> to estimate the traffic condition</w:t>
      </w:r>
      <w:r w:rsidR="00613F02">
        <w:rPr>
          <w:rFonts w:ascii="Times New Roman" w:hAnsi="Times New Roman"/>
        </w:rPr>
        <w:t xml:space="preserve"> using python</w:t>
      </w:r>
    </w:p>
    <w:p w14:paraId="72763F04" w14:textId="68CE93EE" w:rsidR="00977B0B" w:rsidRPr="00977B0B" w:rsidRDefault="00F66CC0" w:rsidP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Simplified spatial calculation using R-Tree</w:t>
      </w:r>
    </w:p>
    <w:p w14:paraId="5C49751C" w14:textId="3D955419" w:rsidR="00977B0B" w:rsidRPr="00922831" w:rsidRDefault="00977B0B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Finished the paper and published in </w:t>
      </w:r>
      <w:r w:rsidR="00F66CC0">
        <w:rPr>
          <w:rFonts w:ascii="Times New Roman" w:hAnsi="Times New Roman"/>
        </w:rPr>
        <w:t xml:space="preserve">book </w:t>
      </w:r>
      <w:r>
        <w:rPr>
          <w:rFonts w:ascii="Times New Roman" w:hAnsi="Times New Roman"/>
        </w:rPr>
        <w:t>“</w:t>
      </w:r>
      <w:r w:rsidRPr="00977B0B">
        <w:rPr>
          <w:rFonts w:ascii="Times New Roman" w:hAnsi="Times New Roman"/>
        </w:rPr>
        <w:t>Machine Learning and Knowledge Discovery in Databases</w:t>
      </w:r>
      <w:r>
        <w:rPr>
          <w:rFonts w:ascii="Times New Roman" w:hAnsi="Times New Roman"/>
        </w:rPr>
        <w:t>”</w:t>
      </w:r>
    </w:p>
    <w:p w14:paraId="659FEBE8" w14:textId="612D2BD0" w:rsidR="002B347E" w:rsidRPr="00F66CC0" w:rsidRDefault="00494E17" w:rsidP="002B347E">
      <w:pPr>
        <w:rPr>
          <w:rFonts w:ascii="Times New Roman" w:hAnsi="Times New Roman"/>
        </w:rPr>
      </w:pPr>
      <w:ins w:id="110" w:author="FENGXIANG LI" w:date="2016-09-23T14:11:00Z">
        <w:r>
          <w:rPr>
            <w:rFonts w:ascii="Times New Roman" w:hAnsi="Times New Roman"/>
            <w:b/>
          </w:rPr>
          <w:t>Peking University</w:t>
        </w:r>
      </w:ins>
      <w:ins w:id="111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112" w:author="FENGXIANG LI" w:date="2016-09-23T14:11:00Z">
        <w:r>
          <w:rPr>
            <w:rFonts w:ascii="Times New Roman" w:hAnsi="Times New Roman"/>
            <w:b/>
          </w:rPr>
          <w:t xml:space="preserve"> </w:t>
        </w:r>
      </w:ins>
      <w:r w:rsidR="002B347E" w:rsidRPr="002B347E">
        <w:rPr>
          <w:rFonts w:ascii="Times New Roman" w:hAnsi="Times New Roman"/>
          <w:b/>
        </w:rPr>
        <w:t>iOS Lost and Found App</w:t>
      </w:r>
      <w:ins w:id="113" w:author="FENGXIANG LI" w:date="2016-09-23T14:13:00Z">
        <w:r w:rsidR="001E6B34">
          <w:rPr>
            <w:rFonts w:ascii="Times New Roman" w:hAnsi="Times New Roman"/>
            <w:b/>
          </w:rPr>
          <w:t xml:space="preserve"> -- </w:t>
        </w:r>
      </w:ins>
      <w:del w:id="114" w:author="FENGXIANG LI" w:date="2016-09-23T14:13:00Z">
        <w:r w:rsidR="00BF2AE9" w:rsidRPr="00BF2AE9" w:rsidDel="001E6B34">
          <w:rPr>
            <w:rFonts w:ascii="Times New Roman" w:hAnsi="Times New Roman"/>
            <w:b/>
          </w:rPr>
          <w:delText>:</w:delText>
        </w:r>
        <w:r w:rsidR="002B347E" w:rsidDel="001E6B34">
          <w:rPr>
            <w:rFonts w:ascii="Times New Roman" w:hAnsi="Times New Roman"/>
            <w:b/>
          </w:rPr>
          <w:delText xml:space="preserve"> </w:delText>
        </w:r>
      </w:del>
      <w:r w:rsidR="002B347E">
        <w:rPr>
          <w:rFonts w:ascii="Times New Roman" w:hAnsi="Times New Roman"/>
          <w:b/>
        </w:rPr>
        <w:t>iOS course project</w:t>
      </w:r>
      <w:r w:rsidR="00977B0B">
        <w:rPr>
          <w:rFonts w:ascii="Times New Roman" w:hAnsi="Times New Roman"/>
          <w:b/>
        </w:rPr>
        <w:tab/>
      </w:r>
      <w:ins w:id="115" w:author="FENGXIANG LI" w:date="2016-09-23T14:11:00Z">
        <w:r w:rsidR="001E6B34">
          <w:rPr>
            <w:rFonts w:ascii="Times New Roman" w:hAnsi="Times New Roman"/>
            <w:b/>
          </w:rPr>
          <w:tab/>
        </w:r>
        <w:r w:rsidR="001E6B34">
          <w:rPr>
            <w:rFonts w:ascii="Times New Roman" w:hAnsi="Times New Roman"/>
            <w:b/>
          </w:rPr>
          <w:tab/>
        </w:r>
        <w:r w:rsidR="001E6B34">
          <w:rPr>
            <w:rFonts w:ascii="Times New Roman" w:hAnsi="Times New Roman"/>
            <w:b/>
          </w:rPr>
          <w:tab/>
        </w:r>
        <w:r w:rsidR="001E6B34">
          <w:rPr>
            <w:rFonts w:ascii="Times New Roman" w:hAnsi="Times New Roman"/>
            <w:b/>
          </w:rPr>
          <w:tab/>
        </w:r>
        <w:r w:rsidR="001E6B34">
          <w:rPr>
            <w:rFonts w:ascii="Times New Roman" w:hAnsi="Times New Roman"/>
            <w:b/>
          </w:rPr>
          <w:tab/>
        </w:r>
      </w:ins>
      <w:ins w:id="116" w:author="FENGXIANG LI" w:date="2016-09-23T14:14:00Z">
        <w:r w:rsidR="001E6B34">
          <w:rPr>
            <w:rFonts w:ascii="Times New Roman" w:hAnsi="Times New Roman"/>
            <w:b/>
          </w:rPr>
          <w:t xml:space="preserve"> </w:t>
        </w:r>
      </w:ins>
      <w:del w:id="117" w:author="FENGXIANG LI" w:date="2016-09-23T14:11:00Z"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977B0B" w:rsidRPr="00F66CC0">
        <w:rPr>
          <w:rFonts w:ascii="Times New Roman" w:hAnsi="Times New Roman"/>
          <w:szCs w:val="21"/>
        </w:rPr>
        <w:t>05/2015</w:t>
      </w:r>
      <w:r w:rsidR="00C0405A" w:rsidRPr="00F66CC0">
        <w:rPr>
          <w:rFonts w:ascii="Times New Roman" w:hAnsi="Times New Roman"/>
          <w:szCs w:val="21"/>
        </w:rPr>
        <w:t xml:space="preserve"> - 07</w:t>
      </w:r>
      <w:r w:rsidR="00977B0B" w:rsidRPr="00F66CC0">
        <w:rPr>
          <w:rFonts w:ascii="Times New Roman" w:hAnsi="Times New Roman"/>
          <w:szCs w:val="21"/>
        </w:rPr>
        <w:t>/</w:t>
      </w:r>
      <w:r w:rsidR="00977B0B" w:rsidRPr="00F66CC0">
        <w:rPr>
          <w:rFonts w:ascii="Times New Roman" w:hAnsi="Times New Roman" w:hint="eastAsia"/>
          <w:szCs w:val="21"/>
        </w:rPr>
        <w:t>2015</w:t>
      </w:r>
    </w:p>
    <w:p w14:paraId="323B737C" w14:textId="68D1B5E4" w:rsidR="002B347E" w:rsidRPr="00977B0B" w:rsidRDefault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118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I</w:t>
      </w:r>
      <w:r w:rsidR="002B347E" w:rsidRPr="00977B0B">
        <w:rPr>
          <w:rFonts w:ascii="Times New Roman" w:hAnsi="Times New Roman"/>
        </w:rPr>
        <w:t xml:space="preserve">mplemented a lost-found app </w:t>
      </w:r>
      <w:r w:rsidR="000401D5" w:rsidRPr="00977B0B">
        <w:rPr>
          <w:rFonts w:ascii="Times New Roman" w:hAnsi="Times New Roman"/>
        </w:rPr>
        <w:t xml:space="preserve">with basic function like upload </w:t>
      </w:r>
      <w:r w:rsidRPr="00977B0B">
        <w:rPr>
          <w:rFonts w:ascii="Times New Roman" w:hAnsi="Times New Roman"/>
        </w:rPr>
        <w:t>pictures, post information of lost thing</w:t>
      </w:r>
      <w:r w:rsidR="004D6C1A">
        <w:rPr>
          <w:rFonts w:ascii="Times New Roman" w:hAnsi="Times New Roman"/>
        </w:rPr>
        <w:t>s</w:t>
      </w:r>
      <w:r w:rsidR="000401D5" w:rsidRPr="00977B0B">
        <w:rPr>
          <w:rFonts w:ascii="Times New Roman" w:hAnsi="Times New Roman"/>
        </w:rPr>
        <w:t xml:space="preserve"> </w:t>
      </w:r>
    </w:p>
    <w:p w14:paraId="3ACC9A9D" w14:textId="77777777" w:rsidR="004D6C1A" w:rsidRDefault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119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U</w:t>
      </w:r>
      <w:r w:rsidR="000401D5" w:rsidRPr="00977B0B">
        <w:rPr>
          <w:rFonts w:ascii="Times New Roman" w:hAnsi="Times New Roman"/>
        </w:rPr>
        <w:t>sed</w:t>
      </w:r>
      <w:r w:rsidR="002B347E" w:rsidRPr="00977B0B">
        <w:rPr>
          <w:rFonts w:ascii="Times New Roman" w:hAnsi="Times New Roman"/>
        </w:rPr>
        <w:t xml:space="preserve"> the </w:t>
      </w:r>
      <w:r w:rsidRPr="00977B0B">
        <w:rPr>
          <w:rFonts w:ascii="Times New Roman" w:hAnsi="Times New Roman"/>
        </w:rPr>
        <w:t>latest</w:t>
      </w:r>
      <w:r w:rsidR="002B347E" w:rsidRPr="00977B0B">
        <w:rPr>
          <w:rFonts w:ascii="Times New Roman" w:hAnsi="Times New Roman"/>
        </w:rPr>
        <w:t xml:space="preserve"> Swift language </w:t>
      </w:r>
      <w:r w:rsidR="000401D5" w:rsidRPr="00977B0B">
        <w:rPr>
          <w:rFonts w:ascii="Times New Roman" w:hAnsi="Times New Roman"/>
        </w:rPr>
        <w:t>and the Swift Alamofire networking package</w:t>
      </w:r>
    </w:p>
    <w:p w14:paraId="28EAA995" w14:textId="77777777" w:rsidR="001E6B34" w:rsidRDefault="00F66CC0">
      <w:pPr>
        <w:pStyle w:val="ListParagraph"/>
        <w:numPr>
          <w:ilvl w:val="0"/>
          <w:numId w:val="29"/>
        </w:numPr>
        <w:rPr>
          <w:ins w:id="120" w:author="FENGXIANG LI" w:date="2016-09-23T14:15:00Z"/>
          <w:rFonts w:ascii="Times New Roman" w:hAnsi="Times New Roman"/>
        </w:rPr>
        <w:pPrChange w:id="121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>Utilized the BAIDU</w:t>
      </w:r>
      <w:r w:rsidR="004D6C1A">
        <w:rPr>
          <w:rFonts w:ascii="Times New Roman" w:hAnsi="Times New Roman"/>
        </w:rPr>
        <w:t xml:space="preserve"> APIs and SDK to locate the position of lost things</w:t>
      </w:r>
    </w:p>
    <w:p w14:paraId="34AB3249" w14:textId="4D78755F" w:rsidR="004D6C1A" w:rsidRPr="001E6B34" w:rsidRDefault="002B347E">
      <w:pPr>
        <w:rPr>
          <w:rFonts w:ascii="Times New Roman" w:hAnsi="Times New Roman"/>
          <w:rPrChange w:id="122" w:author="FENGXIANG LI" w:date="2016-09-23T14:15:00Z">
            <w:rPr/>
          </w:rPrChange>
        </w:rPr>
        <w:pPrChange w:id="123" w:author="FENGXIANG LI" w:date="2016-09-23T14:15:00Z">
          <w:pPr>
            <w:pStyle w:val="ListParagraph"/>
            <w:numPr>
              <w:numId w:val="29"/>
            </w:numPr>
            <w:ind w:left="643" w:hanging="360"/>
          </w:pPr>
        </w:pPrChange>
      </w:pPr>
      <w:del w:id="124" w:author="FENGXIANG LI" w:date="2016-09-23T14:10:00Z">
        <w:r w:rsidRPr="001E6B34" w:rsidDel="00494E17">
          <w:rPr>
            <w:rFonts w:ascii="Times New Roman" w:hAnsi="Times New Roman"/>
            <w:rPrChange w:id="125" w:author="FENGXIANG LI" w:date="2016-09-23T14:15:00Z">
              <w:rPr/>
            </w:rPrChange>
          </w:rPr>
          <w:tab/>
        </w:r>
      </w:del>
    </w:p>
    <w:p w14:paraId="253D1F2F" w14:textId="2FDA4857" w:rsidR="005C7A0F" w:rsidRPr="00990359" w:rsidRDefault="000E2439" w:rsidP="00A30DB2">
      <w:pPr>
        <w:snapToGrid w:val="0"/>
        <w:ind w:rightChars="-42" w:right="-84"/>
        <w:outlineLvl w:val="0"/>
        <w:rPr>
          <w:rFonts w:ascii="Times New Roman" w:hAnsi="Times New Roman"/>
          <w:sz w:val="22"/>
          <w:szCs w:val="22"/>
          <w:shd w:val="pct15" w:color="auto" w:fill="FFFFFF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>PUBLICATION</w:t>
      </w:r>
      <w:r w:rsidR="005C7A0F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ab/>
      </w:r>
      <w:r w:rsidR="005C7A0F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ab/>
      </w:r>
      <w:r w:rsidR="005C7A0F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ab/>
      </w:r>
      <w:r w:rsidR="005C7A0F" w:rsidRPr="00990359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</w:t>
      </w:r>
      <w:r w:rsidR="005C7A0F" w:rsidRPr="0099035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                                                         </w:t>
      </w:r>
      <w:r w:rsidR="005C7A0F" w:rsidRPr="00990359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</w:t>
      </w:r>
      <w:r w:rsidR="005C7A0F" w:rsidRPr="00990359"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  <w:t xml:space="preserve">          </w:t>
      </w:r>
    </w:p>
    <w:p w14:paraId="68E69FF1" w14:textId="60F2E464" w:rsidR="00A30DB2" w:rsidRPr="00A30DB2" w:rsidRDefault="005C7A0F" w:rsidP="00A30DB2">
      <w:pPr>
        <w:widowControl/>
        <w:jc w:val="left"/>
        <w:rPr>
          <w:ins w:id="126" w:author="FENGXIANG LI" w:date="2016-10-08T02:27:00Z"/>
          <w:rFonts w:ascii="Times New Roman" w:hAnsi="Times New Roman"/>
          <w:rPrChange w:id="127" w:author="FENGXIANG LI" w:date="2016-10-08T02:27:00Z">
            <w:rPr>
              <w:ins w:id="128" w:author="FENGXIANG LI" w:date="2016-10-08T02:27:00Z"/>
              <w:rFonts w:ascii="Times New Roman" w:eastAsia="Times New Roman" w:hAnsi="Times New Roman"/>
              <w:kern w:val="0"/>
              <w:sz w:val="24"/>
              <w:szCs w:val="24"/>
            </w:rPr>
          </w:rPrChange>
        </w:rPr>
      </w:pPr>
      <w:r>
        <w:rPr>
          <w:rFonts w:ascii="Times New Roman" w:hAnsi="Times New Roman"/>
        </w:rPr>
        <w:t>1.</w:t>
      </w:r>
      <w:ins w:id="129" w:author="FENGXIANG LI" w:date="2016-10-08T02:27:00Z">
        <w:r w:rsidR="00A30DB2" w:rsidRPr="00A30DB2">
          <w:rPr>
            <w:rFonts w:ascii="Arial" w:eastAsia="Times New Roman" w:hAnsi="Arial" w:cs="Arial"/>
            <w:color w:val="222222"/>
            <w:shd w:val="clear" w:color="auto" w:fill="FFFFFF"/>
          </w:rPr>
          <w:t xml:space="preserve"> </w:t>
        </w:r>
        <w:r w:rsidR="00A30DB2" w:rsidRPr="00A30DB2">
          <w:rPr>
            <w:rFonts w:ascii="Times New Roman" w:hAnsi="Times New Roman"/>
            <w:rPrChange w:id="130" w:author="FENGXIANG LI" w:date="2016-10-08T02:27:00Z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</w:rPr>
            </w:rPrChange>
          </w:rPr>
          <w:t>"Enhancing Traffic Congestion Estimation with Social Media by Coupled Hidden Markov Model." Joint European Conference on Machine Learning and Knowledge Discovery in Databases. Springer International Publishing, 2016.</w:t>
        </w:r>
      </w:ins>
    </w:p>
    <w:p w14:paraId="34E218C7" w14:textId="2AD5D8B0" w:rsidR="005C7A0F" w:rsidDel="00A30DB2" w:rsidRDefault="005C7A0F" w:rsidP="005C7A0F">
      <w:pPr>
        <w:rPr>
          <w:del w:id="131" w:author="FENGXIANG LI" w:date="2016-10-08T02:27:00Z"/>
          <w:rFonts w:ascii="Times New Roman" w:hAnsi="Times New Roman"/>
        </w:rPr>
      </w:pPr>
      <w:del w:id="132" w:author="FENGXIANG LI" w:date="2016-10-08T02:27:00Z">
        <w:r w:rsidDel="00A30DB2">
          <w:rPr>
            <w:rFonts w:ascii="Times New Roman" w:hAnsi="Times New Roman"/>
          </w:rPr>
          <w:delText>Enhancing</w:delText>
        </w:r>
        <w:r w:rsidRPr="00990359" w:rsidDel="00A30DB2">
          <w:rPr>
            <w:rFonts w:ascii="Times New Roman" w:hAnsi="Times New Roman"/>
          </w:rPr>
          <w:delText xml:space="preserve"> Traffic Congestion Estimation with Social Media by Coupled Hidden Markov Model</w:delText>
        </w:r>
        <w:r w:rsidDel="00A30DB2">
          <w:rPr>
            <w:rFonts w:ascii="Times New Roman" w:hAnsi="Times New Roman" w:hint="eastAsia"/>
          </w:rPr>
          <w:delText>,</w:delText>
        </w:r>
        <w:r w:rsidDel="00A30DB2">
          <w:rPr>
            <w:rFonts w:ascii="Times New Roman" w:hAnsi="Times New Roman"/>
          </w:rPr>
          <w:delText xml:space="preserve"> </w:delText>
        </w:r>
        <w:r w:rsidR="00EA67F2" w:rsidRPr="00EA67F2" w:rsidDel="00A30DB2">
          <w:rPr>
            <w:rFonts w:ascii="Times New Roman" w:hAnsi="Times New Roman"/>
          </w:rPr>
          <w:delText xml:space="preserve">The European </w:delText>
        </w:r>
        <w:r w:rsidR="00977B0B" w:rsidDel="00A30DB2">
          <w:rPr>
            <w:rFonts w:ascii="Times New Roman" w:hAnsi="Times New Roman"/>
          </w:rPr>
          <w:delText xml:space="preserve">   </w:delText>
        </w:r>
        <w:r w:rsidR="00EA67F2" w:rsidRPr="00EA67F2" w:rsidDel="00A30DB2">
          <w:rPr>
            <w:rFonts w:ascii="Times New Roman" w:hAnsi="Times New Roman"/>
          </w:rPr>
          <w:delText>Conference on Machine Learning and Principles and Practice of Knowledge Discovery</w:delText>
        </w:r>
        <w:r w:rsidR="00EA67F2" w:rsidDel="00A30DB2">
          <w:rPr>
            <w:rFonts w:ascii="Times New Roman" w:hAnsi="Times New Roman"/>
          </w:rPr>
          <w:delText>.</w:delText>
        </w:r>
        <w:r w:rsidRPr="00990359" w:rsidDel="00A30DB2">
          <w:rPr>
            <w:rFonts w:ascii="Times New Roman" w:hAnsi="Times New Roman"/>
          </w:rPr>
          <w:delText xml:space="preserve"> 2016</w:delText>
        </w:r>
        <w:r w:rsidDel="00A30DB2">
          <w:rPr>
            <w:rFonts w:ascii="Times New Roman" w:hAnsi="Times New Roman"/>
          </w:rPr>
          <w:delText>.</w:delText>
        </w:r>
      </w:del>
    </w:p>
    <w:p w14:paraId="0CA99275" w14:textId="0D96529C" w:rsidR="00E12294" w:rsidDel="00532E58" w:rsidRDefault="005C7A0F" w:rsidP="00977B0B">
      <w:pPr>
        <w:rPr>
          <w:del w:id="133" w:author="FENGXIANG LI" w:date="2016-09-23T14:23:00Z"/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 w:rsidRPr="00CB4D33">
        <w:rPr>
          <w:rFonts w:ascii="Times New Roman" w:hAnsi="Times New Roman"/>
        </w:rPr>
        <w:t xml:space="preserve">Supplemental Evaluation of Landslide Susceptibility Zonation Based on Spatial Clustering </w:t>
      </w:r>
      <w:proofErr w:type="gramStart"/>
      <w:r w:rsidRPr="00CB4D33">
        <w:rPr>
          <w:rFonts w:ascii="Times New Roman" w:hAnsi="Times New Roman"/>
        </w:rPr>
        <w:t>A</w:t>
      </w:r>
      <w:proofErr w:type="gramEnd"/>
      <w:r w:rsidRPr="00CB4D33">
        <w:rPr>
          <w:rFonts w:ascii="Times New Roman" w:hAnsi="Times New Roman"/>
        </w:rPr>
        <w:t xml:space="preserve"> Case Study of Shenzhen[J]. Geography and Geo-Information Science. 2015(04)</w:t>
      </w:r>
      <w:r w:rsidR="00A57AC9">
        <w:rPr>
          <w:rFonts w:ascii="Times New Roman" w:hAnsi="Times New Roman"/>
        </w:rPr>
        <w:t>.</w:t>
      </w:r>
    </w:p>
    <w:p w14:paraId="7B9EA778" w14:textId="77777777" w:rsidR="00286D3C" w:rsidRPr="00310EAA" w:rsidRDefault="00286D3C" w:rsidP="00977B0B">
      <w:pPr>
        <w:rPr>
          <w:rFonts w:ascii="Times New Roman" w:hAnsi="Times New Roman"/>
        </w:rPr>
      </w:pPr>
    </w:p>
    <w:sectPr w:rsidR="00286D3C" w:rsidRPr="00310EAA" w:rsidSect="00123BF1">
      <w:pgSz w:w="11904" w:h="16838" w:code="9"/>
      <w:pgMar w:top="841" w:right="1131" w:bottom="851" w:left="1134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1913E" w14:textId="77777777" w:rsidR="00724DB3" w:rsidRDefault="00724DB3">
      <w:r>
        <w:separator/>
      </w:r>
    </w:p>
  </w:endnote>
  <w:endnote w:type="continuationSeparator" w:id="0">
    <w:p w14:paraId="08CFE27E" w14:textId="77777777" w:rsidR="00724DB3" w:rsidRDefault="00724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039B0" w14:textId="77777777" w:rsidR="00724DB3" w:rsidRDefault="00724DB3">
      <w:r>
        <w:separator/>
      </w:r>
    </w:p>
  </w:footnote>
  <w:footnote w:type="continuationSeparator" w:id="0">
    <w:p w14:paraId="4F394A97" w14:textId="77777777" w:rsidR="00724DB3" w:rsidRDefault="00724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762C"/>
    <w:multiLevelType w:val="hybridMultilevel"/>
    <w:tmpl w:val="90244DAE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2830B6"/>
    <w:multiLevelType w:val="hybridMultilevel"/>
    <w:tmpl w:val="F53477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7B85F17"/>
    <w:multiLevelType w:val="hybridMultilevel"/>
    <w:tmpl w:val="8F30CB82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5721A2"/>
    <w:multiLevelType w:val="hybridMultilevel"/>
    <w:tmpl w:val="F6687630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442BCC"/>
    <w:multiLevelType w:val="hybridMultilevel"/>
    <w:tmpl w:val="CE447CC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53B44"/>
    <w:multiLevelType w:val="hybridMultilevel"/>
    <w:tmpl w:val="1212C27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0D3F624E"/>
    <w:multiLevelType w:val="hybridMultilevel"/>
    <w:tmpl w:val="31B8B3CE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8">
    <w:nsid w:val="0F56132A"/>
    <w:multiLevelType w:val="hybridMultilevel"/>
    <w:tmpl w:val="D1844CAC"/>
    <w:lvl w:ilvl="0" w:tplc="017AF178">
      <w:start w:val="1"/>
      <w:numFmt w:val="bullet"/>
      <w:lvlText w:val="·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0FDB7C03"/>
    <w:multiLevelType w:val="hybridMultilevel"/>
    <w:tmpl w:val="82FED9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13968F6"/>
    <w:multiLevelType w:val="hybridMultilevel"/>
    <w:tmpl w:val="68DAF5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1E54108"/>
    <w:multiLevelType w:val="hybridMultilevel"/>
    <w:tmpl w:val="44A26B2A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169503FD"/>
    <w:multiLevelType w:val="hybridMultilevel"/>
    <w:tmpl w:val="66ECEC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16E325A6"/>
    <w:multiLevelType w:val="hybridMultilevel"/>
    <w:tmpl w:val="2AD44F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6A37"/>
    <w:multiLevelType w:val="hybridMultilevel"/>
    <w:tmpl w:val="2B2CA75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CF13EE"/>
    <w:multiLevelType w:val="hybridMultilevel"/>
    <w:tmpl w:val="65D0428E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D2557"/>
    <w:multiLevelType w:val="hybridMultilevel"/>
    <w:tmpl w:val="9C4A62A4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61438B"/>
    <w:multiLevelType w:val="hybridMultilevel"/>
    <w:tmpl w:val="B754C7E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5A6FC6"/>
    <w:multiLevelType w:val="hybridMultilevel"/>
    <w:tmpl w:val="A75AC67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8269E1"/>
    <w:multiLevelType w:val="hybridMultilevel"/>
    <w:tmpl w:val="DA6CE8F6"/>
    <w:lvl w:ilvl="0" w:tplc="FDCE4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64610"/>
    <w:multiLevelType w:val="hybridMultilevel"/>
    <w:tmpl w:val="4F4EE9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11B6F5E"/>
    <w:multiLevelType w:val="hybridMultilevel"/>
    <w:tmpl w:val="921266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3485A0D"/>
    <w:multiLevelType w:val="hybridMultilevel"/>
    <w:tmpl w:val="D99CE718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5E73BD"/>
    <w:multiLevelType w:val="hybridMultilevel"/>
    <w:tmpl w:val="DD6C38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60A34D1"/>
    <w:multiLevelType w:val="hybridMultilevel"/>
    <w:tmpl w:val="E630618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3D085D"/>
    <w:multiLevelType w:val="hybridMultilevel"/>
    <w:tmpl w:val="1CAE87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7">
    <w:nsid w:val="70D31531"/>
    <w:multiLevelType w:val="hybridMultilevel"/>
    <w:tmpl w:val="62DE76A8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0F23580"/>
    <w:multiLevelType w:val="hybridMultilevel"/>
    <w:tmpl w:val="7F4638CC"/>
    <w:lvl w:ilvl="0" w:tplc="017AF178">
      <w:start w:val="1"/>
      <w:numFmt w:val="bullet"/>
      <w:lvlText w:val="·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0F36FAB"/>
    <w:multiLevelType w:val="hybridMultilevel"/>
    <w:tmpl w:val="67E425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1CC6421"/>
    <w:multiLevelType w:val="hybridMultilevel"/>
    <w:tmpl w:val="272ADBEE"/>
    <w:lvl w:ilvl="0" w:tplc="C11CD398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AB5CAB"/>
    <w:multiLevelType w:val="hybridMultilevel"/>
    <w:tmpl w:val="5FDCF95A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5598A"/>
    <w:multiLevelType w:val="hybridMultilevel"/>
    <w:tmpl w:val="41E8CB3A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A876E1"/>
    <w:multiLevelType w:val="hybridMultilevel"/>
    <w:tmpl w:val="E1CAA378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4">
    <w:nsid w:val="7E113304"/>
    <w:multiLevelType w:val="hybridMultilevel"/>
    <w:tmpl w:val="BE183534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8"/>
  </w:num>
  <w:num w:numId="5">
    <w:abstractNumId w:val="15"/>
  </w:num>
  <w:num w:numId="6">
    <w:abstractNumId w:val="31"/>
  </w:num>
  <w:num w:numId="7">
    <w:abstractNumId w:val="34"/>
  </w:num>
  <w:num w:numId="8">
    <w:abstractNumId w:val="1"/>
  </w:num>
  <w:num w:numId="9">
    <w:abstractNumId w:val="14"/>
  </w:num>
  <w:num w:numId="10">
    <w:abstractNumId w:val="13"/>
  </w:num>
  <w:num w:numId="11">
    <w:abstractNumId w:val="24"/>
  </w:num>
  <w:num w:numId="12">
    <w:abstractNumId w:val="18"/>
  </w:num>
  <w:num w:numId="13">
    <w:abstractNumId w:val="25"/>
  </w:num>
  <w:num w:numId="14">
    <w:abstractNumId w:val="19"/>
  </w:num>
  <w:num w:numId="15">
    <w:abstractNumId w:val="30"/>
  </w:num>
  <w:num w:numId="16">
    <w:abstractNumId w:val="28"/>
  </w:num>
  <w:num w:numId="17">
    <w:abstractNumId w:val="33"/>
  </w:num>
  <w:num w:numId="18">
    <w:abstractNumId w:val="7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11"/>
  </w:num>
  <w:num w:numId="24">
    <w:abstractNumId w:val="32"/>
  </w:num>
  <w:num w:numId="25">
    <w:abstractNumId w:val="27"/>
  </w:num>
  <w:num w:numId="26">
    <w:abstractNumId w:val="0"/>
  </w:num>
  <w:num w:numId="27">
    <w:abstractNumId w:val="21"/>
  </w:num>
  <w:num w:numId="28">
    <w:abstractNumId w:val="29"/>
  </w:num>
  <w:num w:numId="29">
    <w:abstractNumId w:val="12"/>
  </w:num>
  <w:num w:numId="30">
    <w:abstractNumId w:val="6"/>
  </w:num>
  <w:num w:numId="31">
    <w:abstractNumId w:val="20"/>
  </w:num>
  <w:num w:numId="32">
    <w:abstractNumId w:val="23"/>
  </w:num>
  <w:num w:numId="33">
    <w:abstractNumId w:val="2"/>
  </w:num>
  <w:num w:numId="34">
    <w:abstractNumId w:val="9"/>
  </w:num>
  <w:num w:numId="3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XIANG LI">
    <w15:presenceInfo w15:providerId="None" w15:userId="FENGXIANG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131078" w:nlCheck="1" w:checkStyle="0"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1"/>
    <w:rsid w:val="000167E0"/>
    <w:rsid w:val="00025C32"/>
    <w:rsid w:val="000401D5"/>
    <w:rsid w:val="0004314C"/>
    <w:rsid w:val="0004404D"/>
    <w:rsid w:val="000451CC"/>
    <w:rsid w:val="0005306F"/>
    <w:rsid w:val="00062015"/>
    <w:rsid w:val="0006638B"/>
    <w:rsid w:val="00077A44"/>
    <w:rsid w:val="000945AE"/>
    <w:rsid w:val="000A2DE0"/>
    <w:rsid w:val="000B0DF0"/>
    <w:rsid w:val="000C0474"/>
    <w:rsid w:val="000D667E"/>
    <w:rsid w:val="000E2439"/>
    <w:rsid w:val="000F56E0"/>
    <w:rsid w:val="00123BF1"/>
    <w:rsid w:val="00131C1D"/>
    <w:rsid w:val="00132DE5"/>
    <w:rsid w:val="001339F9"/>
    <w:rsid w:val="00133FBB"/>
    <w:rsid w:val="00137C7B"/>
    <w:rsid w:val="00152C06"/>
    <w:rsid w:val="00160846"/>
    <w:rsid w:val="00160885"/>
    <w:rsid w:val="00174954"/>
    <w:rsid w:val="001758A9"/>
    <w:rsid w:val="00181648"/>
    <w:rsid w:val="00181FBF"/>
    <w:rsid w:val="001913E2"/>
    <w:rsid w:val="001939D8"/>
    <w:rsid w:val="001A2348"/>
    <w:rsid w:val="001A7E01"/>
    <w:rsid w:val="001B26DD"/>
    <w:rsid w:val="001B3BEE"/>
    <w:rsid w:val="001C130A"/>
    <w:rsid w:val="001D4498"/>
    <w:rsid w:val="001E6B34"/>
    <w:rsid w:val="001F18D3"/>
    <w:rsid w:val="00203AF2"/>
    <w:rsid w:val="002078B4"/>
    <w:rsid w:val="0022391C"/>
    <w:rsid w:val="00226294"/>
    <w:rsid w:val="00250549"/>
    <w:rsid w:val="00250844"/>
    <w:rsid w:val="0025441A"/>
    <w:rsid w:val="00256A92"/>
    <w:rsid w:val="002637DC"/>
    <w:rsid w:val="00263F3D"/>
    <w:rsid w:val="00271CB4"/>
    <w:rsid w:val="00275387"/>
    <w:rsid w:val="0028053F"/>
    <w:rsid w:val="00280916"/>
    <w:rsid w:val="00286D3C"/>
    <w:rsid w:val="00286F4A"/>
    <w:rsid w:val="00291974"/>
    <w:rsid w:val="002A6910"/>
    <w:rsid w:val="002A7D57"/>
    <w:rsid w:val="002B347E"/>
    <w:rsid w:val="002C4243"/>
    <w:rsid w:val="002C5E46"/>
    <w:rsid w:val="002D0005"/>
    <w:rsid w:val="002D20FF"/>
    <w:rsid w:val="002D5574"/>
    <w:rsid w:val="002E581C"/>
    <w:rsid w:val="002E70F3"/>
    <w:rsid w:val="002E77D5"/>
    <w:rsid w:val="002F1F90"/>
    <w:rsid w:val="002F6D73"/>
    <w:rsid w:val="00301A7A"/>
    <w:rsid w:val="00307EE3"/>
    <w:rsid w:val="00307FAE"/>
    <w:rsid w:val="00310B1D"/>
    <w:rsid w:val="00310EAA"/>
    <w:rsid w:val="00315A21"/>
    <w:rsid w:val="003266A2"/>
    <w:rsid w:val="003338D3"/>
    <w:rsid w:val="003547F6"/>
    <w:rsid w:val="00356300"/>
    <w:rsid w:val="003625A5"/>
    <w:rsid w:val="003632D9"/>
    <w:rsid w:val="003651FC"/>
    <w:rsid w:val="003656AD"/>
    <w:rsid w:val="00367A3F"/>
    <w:rsid w:val="00373E25"/>
    <w:rsid w:val="0039089D"/>
    <w:rsid w:val="0039117C"/>
    <w:rsid w:val="003A2B7A"/>
    <w:rsid w:val="003F2CA0"/>
    <w:rsid w:val="003F3C25"/>
    <w:rsid w:val="00410465"/>
    <w:rsid w:val="00414935"/>
    <w:rsid w:val="004209DB"/>
    <w:rsid w:val="00424AED"/>
    <w:rsid w:val="0043580C"/>
    <w:rsid w:val="004375DC"/>
    <w:rsid w:val="00444FAA"/>
    <w:rsid w:val="00446E7B"/>
    <w:rsid w:val="004474A8"/>
    <w:rsid w:val="00450759"/>
    <w:rsid w:val="004529D6"/>
    <w:rsid w:val="0045477D"/>
    <w:rsid w:val="004556F3"/>
    <w:rsid w:val="0045714E"/>
    <w:rsid w:val="004713B2"/>
    <w:rsid w:val="004729FA"/>
    <w:rsid w:val="00491DF7"/>
    <w:rsid w:val="00494E17"/>
    <w:rsid w:val="004A772F"/>
    <w:rsid w:val="004B4CBC"/>
    <w:rsid w:val="004C30D3"/>
    <w:rsid w:val="004C6F7C"/>
    <w:rsid w:val="004D6C1A"/>
    <w:rsid w:val="004E19B1"/>
    <w:rsid w:val="005246E6"/>
    <w:rsid w:val="00532E58"/>
    <w:rsid w:val="005432F9"/>
    <w:rsid w:val="00544396"/>
    <w:rsid w:val="00552984"/>
    <w:rsid w:val="005536EF"/>
    <w:rsid w:val="00554A31"/>
    <w:rsid w:val="00565418"/>
    <w:rsid w:val="00570468"/>
    <w:rsid w:val="0057632A"/>
    <w:rsid w:val="005A3256"/>
    <w:rsid w:val="005C05F0"/>
    <w:rsid w:val="005C51F1"/>
    <w:rsid w:val="005C7A0F"/>
    <w:rsid w:val="005E39E8"/>
    <w:rsid w:val="005F2CDE"/>
    <w:rsid w:val="005F5FBA"/>
    <w:rsid w:val="005F7ABB"/>
    <w:rsid w:val="0060610C"/>
    <w:rsid w:val="00612703"/>
    <w:rsid w:val="00613DC5"/>
    <w:rsid w:val="00613F02"/>
    <w:rsid w:val="00615CE5"/>
    <w:rsid w:val="00621DE0"/>
    <w:rsid w:val="006325F4"/>
    <w:rsid w:val="00633BFF"/>
    <w:rsid w:val="00634A8A"/>
    <w:rsid w:val="00635D16"/>
    <w:rsid w:val="0063758E"/>
    <w:rsid w:val="00644B42"/>
    <w:rsid w:val="00672E19"/>
    <w:rsid w:val="00677261"/>
    <w:rsid w:val="006809B9"/>
    <w:rsid w:val="006867B5"/>
    <w:rsid w:val="00693C20"/>
    <w:rsid w:val="006A552C"/>
    <w:rsid w:val="006B5279"/>
    <w:rsid w:val="006B73CC"/>
    <w:rsid w:val="006C25F9"/>
    <w:rsid w:val="006D7ED4"/>
    <w:rsid w:val="006F1FF5"/>
    <w:rsid w:val="006F50FA"/>
    <w:rsid w:val="006F689D"/>
    <w:rsid w:val="00706E6E"/>
    <w:rsid w:val="00711C8B"/>
    <w:rsid w:val="00724DB3"/>
    <w:rsid w:val="00724F62"/>
    <w:rsid w:val="00730337"/>
    <w:rsid w:val="00732013"/>
    <w:rsid w:val="00734E17"/>
    <w:rsid w:val="007352A7"/>
    <w:rsid w:val="00740AE1"/>
    <w:rsid w:val="00743B60"/>
    <w:rsid w:val="00743D3A"/>
    <w:rsid w:val="007444DC"/>
    <w:rsid w:val="0075234A"/>
    <w:rsid w:val="0076584D"/>
    <w:rsid w:val="00770E93"/>
    <w:rsid w:val="00772E72"/>
    <w:rsid w:val="00775BD8"/>
    <w:rsid w:val="007805D4"/>
    <w:rsid w:val="007871AD"/>
    <w:rsid w:val="00790CB5"/>
    <w:rsid w:val="00791760"/>
    <w:rsid w:val="007A111B"/>
    <w:rsid w:val="007A6D64"/>
    <w:rsid w:val="007C05A5"/>
    <w:rsid w:val="007D6D71"/>
    <w:rsid w:val="007D7B1D"/>
    <w:rsid w:val="007E04DE"/>
    <w:rsid w:val="007F2BB1"/>
    <w:rsid w:val="007F3414"/>
    <w:rsid w:val="007F5509"/>
    <w:rsid w:val="00800103"/>
    <w:rsid w:val="0080473E"/>
    <w:rsid w:val="008059C6"/>
    <w:rsid w:val="0083369A"/>
    <w:rsid w:val="008510FF"/>
    <w:rsid w:val="00851B0B"/>
    <w:rsid w:val="00853936"/>
    <w:rsid w:val="00876B67"/>
    <w:rsid w:val="00885C29"/>
    <w:rsid w:val="00885E83"/>
    <w:rsid w:val="00886BF9"/>
    <w:rsid w:val="00890746"/>
    <w:rsid w:val="00895969"/>
    <w:rsid w:val="008A2437"/>
    <w:rsid w:val="008A30B2"/>
    <w:rsid w:val="008A78C9"/>
    <w:rsid w:val="008B2DCE"/>
    <w:rsid w:val="008B4880"/>
    <w:rsid w:val="008F1189"/>
    <w:rsid w:val="008F15BC"/>
    <w:rsid w:val="009145E5"/>
    <w:rsid w:val="00916DEC"/>
    <w:rsid w:val="00920D10"/>
    <w:rsid w:val="00922831"/>
    <w:rsid w:val="00922F63"/>
    <w:rsid w:val="00924108"/>
    <w:rsid w:val="009418D6"/>
    <w:rsid w:val="00946E23"/>
    <w:rsid w:val="00956516"/>
    <w:rsid w:val="00972D8A"/>
    <w:rsid w:val="00975BF9"/>
    <w:rsid w:val="00977B0B"/>
    <w:rsid w:val="00980F58"/>
    <w:rsid w:val="00985F91"/>
    <w:rsid w:val="0098692D"/>
    <w:rsid w:val="00990359"/>
    <w:rsid w:val="00994412"/>
    <w:rsid w:val="00997276"/>
    <w:rsid w:val="009A3E76"/>
    <w:rsid w:val="009A49A5"/>
    <w:rsid w:val="009C2592"/>
    <w:rsid w:val="009D2CC7"/>
    <w:rsid w:val="009E2C6D"/>
    <w:rsid w:val="009F113C"/>
    <w:rsid w:val="009F280F"/>
    <w:rsid w:val="00A07719"/>
    <w:rsid w:val="00A07F90"/>
    <w:rsid w:val="00A16964"/>
    <w:rsid w:val="00A16E4D"/>
    <w:rsid w:val="00A1716F"/>
    <w:rsid w:val="00A20183"/>
    <w:rsid w:val="00A25083"/>
    <w:rsid w:val="00A30C20"/>
    <w:rsid w:val="00A30DB2"/>
    <w:rsid w:val="00A35A25"/>
    <w:rsid w:val="00A377A7"/>
    <w:rsid w:val="00A4073B"/>
    <w:rsid w:val="00A5589F"/>
    <w:rsid w:val="00A57AC9"/>
    <w:rsid w:val="00A6127C"/>
    <w:rsid w:val="00A65D6B"/>
    <w:rsid w:val="00A70201"/>
    <w:rsid w:val="00A723AB"/>
    <w:rsid w:val="00A7597B"/>
    <w:rsid w:val="00A81AB3"/>
    <w:rsid w:val="00A84C0C"/>
    <w:rsid w:val="00A85631"/>
    <w:rsid w:val="00A8654F"/>
    <w:rsid w:val="00A87CAF"/>
    <w:rsid w:val="00A90F60"/>
    <w:rsid w:val="00A94DC9"/>
    <w:rsid w:val="00AC0277"/>
    <w:rsid w:val="00AC2034"/>
    <w:rsid w:val="00AD34E8"/>
    <w:rsid w:val="00AD35C1"/>
    <w:rsid w:val="00AD3E72"/>
    <w:rsid w:val="00AD5EAB"/>
    <w:rsid w:val="00AE1E58"/>
    <w:rsid w:val="00AE4558"/>
    <w:rsid w:val="00AE4F0A"/>
    <w:rsid w:val="00AE7403"/>
    <w:rsid w:val="00AF0E04"/>
    <w:rsid w:val="00AF1299"/>
    <w:rsid w:val="00AF3859"/>
    <w:rsid w:val="00AF5C6B"/>
    <w:rsid w:val="00B0561F"/>
    <w:rsid w:val="00B1126C"/>
    <w:rsid w:val="00B126EF"/>
    <w:rsid w:val="00B247A0"/>
    <w:rsid w:val="00B248C6"/>
    <w:rsid w:val="00B317CC"/>
    <w:rsid w:val="00B343D2"/>
    <w:rsid w:val="00B354CB"/>
    <w:rsid w:val="00B714FB"/>
    <w:rsid w:val="00B7489D"/>
    <w:rsid w:val="00B84FE9"/>
    <w:rsid w:val="00BA252D"/>
    <w:rsid w:val="00BA3CEC"/>
    <w:rsid w:val="00BA4A03"/>
    <w:rsid w:val="00BA7D6D"/>
    <w:rsid w:val="00BC3012"/>
    <w:rsid w:val="00BC33BB"/>
    <w:rsid w:val="00BD17FB"/>
    <w:rsid w:val="00BE2FDB"/>
    <w:rsid w:val="00BF2AE9"/>
    <w:rsid w:val="00C0405A"/>
    <w:rsid w:val="00C053E8"/>
    <w:rsid w:val="00C0748F"/>
    <w:rsid w:val="00C16B1B"/>
    <w:rsid w:val="00C1740F"/>
    <w:rsid w:val="00C22DAE"/>
    <w:rsid w:val="00C23777"/>
    <w:rsid w:val="00C438F9"/>
    <w:rsid w:val="00C45D5C"/>
    <w:rsid w:val="00C56E61"/>
    <w:rsid w:val="00C64252"/>
    <w:rsid w:val="00C72203"/>
    <w:rsid w:val="00C7306E"/>
    <w:rsid w:val="00C7495F"/>
    <w:rsid w:val="00C74E26"/>
    <w:rsid w:val="00CA3C9F"/>
    <w:rsid w:val="00CA4DDC"/>
    <w:rsid w:val="00CA5770"/>
    <w:rsid w:val="00CB2FD2"/>
    <w:rsid w:val="00CB3C3E"/>
    <w:rsid w:val="00CB4D33"/>
    <w:rsid w:val="00CC7B0B"/>
    <w:rsid w:val="00CD0031"/>
    <w:rsid w:val="00CD43F2"/>
    <w:rsid w:val="00CF10AE"/>
    <w:rsid w:val="00CF3DC3"/>
    <w:rsid w:val="00D0742A"/>
    <w:rsid w:val="00D22415"/>
    <w:rsid w:val="00D2788E"/>
    <w:rsid w:val="00D32759"/>
    <w:rsid w:val="00D42CA5"/>
    <w:rsid w:val="00D432E9"/>
    <w:rsid w:val="00D5227B"/>
    <w:rsid w:val="00D62604"/>
    <w:rsid w:val="00D64E5B"/>
    <w:rsid w:val="00D67690"/>
    <w:rsid w:val="00D71F48"/>
    <w:rsid w:val="00D80D04"/>
    <w:rsid w:val="00D877DA"/>
    <w:rsid w:val="00D97050"/>
    <w:rsid w:val="00DA41CB"/>
    <w:rsid w:val="00DB48E1"/>
    <w:rsid w:val="00DC661E"/>
    <w:rsid w:val="00DC7DB6"/>
    <w:rsid w:val="00DD0EBB"/>
    <w:rsid w:val="00DD2861"/>
    <w:rsid w:val="00DD5064"/>
    <w:rsid w:val="00DD608E"/>
    <w:rsid w:val="00DF501F"/>
    <w:rsid w:val="00DF7B78"/>
    <w:rsid w:val="00E048CE"/>
    <w:rsid w:val="00E0717E"/>
    <w:rsid w:val="00E12294"/>
    <w:rsid w:val="00E12526"/>
    <w:rsid w:val="00E23077"/>
    <w:rsid w:val="00E42153"/>
    <w:rsid w:val="00E53FE3"/>
    <w:rsid w:val="00E63EAC"/>
    <w:rsid w:val="00E81C97"/>
    <w:rsid w:val="00E82C84"/>
    <w:rsid w:val="00E872B7"/>
    <w:rsid w:val="00E875BB"/>
    <w:rsid w:val="00E90921"/>
    <w:rsid w:val="00E909DE"/>
    <w:rsid w:val="00E9180B"/>
    <w:rsid w:val="00E93AE8"/>
    <w:rsid w:val="00EA0C63"/>
    <w:rsid w:val="00EA5B8F"/>
    <w:rsid w:val="00EA67F2"/>
    <w:rsid w:val="00EB531B"/>
    <w:rsid w:val="00EB685E"/>
    <w:rsid w:val="00EC0CE7"/>
    <w:rsid w:val="00ED5273"/>
    <w:rsid w:val="00ED66AF"/>
    <w:rsid w:val="00EE2A23"/>
    <w:rsid w:val="00EE45F4"/>
    <w:rsid w:val="00F07EA1"/>
    <w:rsid w:val="00F1611D"/>
    <w:rsid w:val="00F16D2E"/>
    <w:rsid w:val="00F20879"/>
    <w:rsid w:val="00F33704"/>
    <w:rsid w:val="00F3471C"/>
    <w:rsid w:val="00F374E8"/>
    <w:rsid w:val="00F40BC0"/>
    <w:rsid w:val="00F536FA"/>
    <w:rsid w:val="00F65429"/>
    <w:rsid w:val="00F65D04"/>
    <w:rsid w:val="00F66CC0"/>
    <w:rsid w:val="00F76E43"/>
    <w:rsid w:val="00F8553E"/>
    <w:rsid w:val="00F8791F"/>
    <w:rsid w:val="00F97620"/>
    <w:rsid w:val="00FA48E7"/>
    <w:rsid w:val="00FA52F5"/>
    <w:rsid w:val="00FA68A4"/>
    <w:rsid w:val="00FC0311"/>
    <w:rsid w:val="00FC26BF"/>
    <w:rsid w:val="00FC3A71"/>
    <w:rsid w:val="00FD24EF"/>
    <w:rsid w:val="00FE0714"/>
    <w:rsid w:val="00FE7715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50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92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921"/>
    <w:rPr>
      <w:color w:val="0000FF"/>
      <w:u w:val="single"/>
    </w:rPr>
  </w:style>
  <w:style w:type="character" w:customStyle="1" w:styleId="def3">
    <w:name w:val="def3"/>
    <w:basedOn w:val="DefaultParagraphFont"/>
    <w:rsid w:val="00E90921"/>
    <w:rPr>
      <w:b w:val="0"/>
      <w:bCs w:val="0"/>
    </w:rPr>
  </w:style>
  <w:style w:type="paragraph" w:styleId="BalloonText">
    <w:name w:val="Balloon Text"/>
    <w:basedOn w:val="Normal"/>
    <w:semiHidden/>
    <w:rsid w:val="00A70201"/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70201"/>
    <w:rPr>
      <w:sz w:val="21"/>
      <w:szCs w:val="21"/>
    </w:rPr>
  </w:style>
  <w:style w:type="paragraph" w:styleId="CommentText">
    <w:name w:val="annotation text"/>
    <w:basedOn w:val="Normal"/>
    <w:semiHidden/>
    <w:rsid w:val="00A70201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7020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56E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16B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30DB2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DB2"/>
    <w:rPr>
      <w:rFonts w:ascii="Helvetica" w:eastAsia="楷体_GB2312" w:hAnsi="Helvetica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A3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667C0-00A2-F44F-963D-62E6767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645</Words>
  <Characters>3679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Qiumin Xu                                      xuqiumin@yahoo</vt:lpstr>
    </vt:vector>
  </TitlesOfParts>
  <Company>幸福家庭</Company>
  <LinksUpToDate>false</LinksUpToDate>
  <CharactersWithSpaces>4316</CharactersWithSpaces>
  <SharedDoc>false</SharedDoc>
  <HLinks>
    <vt:vector size="6" baseType="variant"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http://www.ime.pku.edu.cn/soi/index.HTM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Qiumin Xu                                      xuqiumin@yahoo</dc:title>
  <dc:creator>xqm</dc:creator>
  <cp:lastModifiedBy>FENGXIANG LI</cp:lastModifiedBy>
  <cp:revision>5</cp:revision>
  <cp:lastPrinted>2016-09-23T21:20:00Z</cp:lastPrinted>
  <dcterms:created xsi:type="dcterms:W3CDTF">2016-10-19T22:48:00Z</dcterms:created>
  <dcterms:modified xsi:type="dcterms:W3CDTF">2016-10-19T22:54:00Z</dcterms:modified>
</cp:coreProperties>
</file>