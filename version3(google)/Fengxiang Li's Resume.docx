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1E3A0" w14:textId="6B51319D" w:rsidR="00CA18FA" w:rsidRDefault="00CA18FA">
      <w:pPr>
        <w:outlineLvl w:val="0"/>
        <w:rPr>
          <w:ins w:id="0" w:author="FENGXIANG LI" w:date="2016-10-24T21:01:00Z"/>
          <w:rFonts w:ascii="Times New Roman" w:hAnsi="Times New Roman"/>
          <w:b/>
          <w:u w:val="single"/>
        </w:rPr>
        <w:pPrChange w:id="1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 xml:space="preserve">: </w:t>
        </w:r>
      </w:ins>
      <w:ins w:id="5" w:author="FENGXIANG LI" w:date="2016-12-16T15:21:00Z">
        <w:r w:rsidR="008B5255">
          <w:rPr>
            <w:rFonts w:ascii="Times New Roman" w:hAnsi="Times New Roman"/>
          </w:rPr>
          <w:t>Fall</w:t>
        </w:r>
      </w:ins>
      <w:ins w:id="6" w:author="FENGXIANG LI" w:date="2016-10-24T21:02:00Z">
        <w:r>
          <w:rPr>
            <w:rFonts w:ascii="Times New Roman" w:hAnsi="Times New Roman"/>
          </w:rPr>
          <w:t xml:space="preserve"> Software Engineer Intern in 2017)</w:t>
        </w:r>
      </w:ins>
    </w:p>
    <w:p w14:paraId="799F5339" w14:textId="1C81E060" w:rsidR="00CA18FA" w:rsidRDefault="00CA18FA">
      <w:pPr>
        <w:ind w:left="5460"/>
        <w:outlineLvl w:val="0"/>
        <w:rPr>
          <w:ins w:id="7" w:author="FENGXIANG LI" w:date="2016-10-24T21:01:00Z"/>
          <w:rFonts w:ascii="Times New Roman" w:hAnsi="Times New Roman"/>
          <w:b/>
          <w:u w:val="single"/>
        </w:rPr>
        <w:pPrChange w:id="8" w:author="FENGXIANG LI" w:date="2016-10-24T21:0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9" w:author="FENGXIANG LI" w:date="2016-10-24T21:02:00Z">
        <w:r>
          <w:rPr>
            <w:rFonts w:ascii="Times New Roman" w:hAnsi="Times New Roman"/>
          </w:rPr>
          <w:t xml:space="preserve">    </w:t>
        </w:r>
        <w:r w:rsidRPr="006A552C">
          <w:rPr>
            <w:rFonts w:ascii="Times New Roman" w:hAnsi="Times New Roman"/>
          </w:rPr>
          <w:t>E-mail:</w:t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HYPERLINK "mailto:</w:instrText>
        </w:r>
        <w:r w:rsidRPr="00917095">
          <w:rPr>
            <w:rFonts w:ascii="Times New Roman" w:hAnsi="Times New Roman"/>
          </w:rPr>
          <w:instrText>li.fen@husky.neu.edu</w:instrText>
        </w:r>
        <w:r>
          <w:rPr>
            <w:rFonts w:ascii="Times New Roman" w:hAnsi="Times New Roman"/>
          </w:rPr>
          <w:instrText xml:space="preserve">" </w:instrText>
        </w:r>
        <w:r>
          <w:rPr>
            <w:rFonts w:ascii="Times New Roman" w:hAnsi="Times New Roman"/>
          </w:rPr>
          <w:fldChar w:fldCharType="separate"/>
        </w:r>
        <w:r w:rsidRPr="00917095">
          <w:rPr>
            <w:rStyle w:val="Hyperlink"/>
            <w:rFonts w:ascii="Times New Roman" w:hAnsi="Times New Roman"/>
          </w:rPr>
          <w:t>li.fen@husky.neu.edu</w:t>
        </w:r>
        <w:r>
          <w:rPr>
            <w:rFonts w:ascii="Times New Roman" w:hAnsi="Times New Roman"/>
          </w:rPr>
          <w:fldChar w:fldCharType="end"/>
        </w:r>
        <w:r>
          <w:rPr>
            <w:rFonts w:ascii="Times New Roman" w:hAnsi="Times New Roman"/>
          </w:rPr>
          <w:t xml:space="preserve">  S</w:t>
        </w:r>
        <w:r>
          <w:rPr>
            <w:rFonts w:ascii="Times New Roman" w:hAnsi="Times New Roman" w:hint="eastAsia"/>
          </w:rPr>
          <w:t>eattle</w:t>
        </w:r>
        <w:r>
          <w:rPr>
            <w:rFonts w:ascii="Times New Roman" w:hAnsi="Times New Roman"/>
          </w:rPr>
          <w:t>, WA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10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11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12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13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14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1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1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17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18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1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20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2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22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23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4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25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6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</w:t>
        </w:r>
      </w:ins>
      <w:ins w:id="27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28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29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30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31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32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33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77777777" w:rsidR="00F66CC0" w:rsidRPr="00271CB4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/>
          <w:iCs/>
          <w:kern w:val="0"/>
        </w:rPr>
        <w:pPrChange w:id="34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35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</w:p>
    <w:p w14:paraId="5E2DF7AB" w14:textId="77777777" w:rsidR="00E21EC0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36" w:author="FENGXIANG LI" w:date="2016-10-24T20:39:00Z"/>
          <w:rFonts w:ascii="Times New Roman" w:eastAsia="宋体" w:hAnsi="Times New Roman"/>
          <w:bCs/>
          <w:kern w:val="0"/>
        </w:rPr>
      </w:pPr>
      <w:ins w:id="37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38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39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40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41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42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Program Design </w:t>
      </w:r>
      <w:del w:id="43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Paradigms,</w:delText>
        </w:r>
      </w:del>
      <w:del w:id="44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5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Advanced</w:delText>
        </w:r>
      </w:del>
      <w:ins w:id="46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Paradigms, 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47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48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9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50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51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52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3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54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55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6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Computer </w:t>
        </w:r>
      </w:ins>
      <w:ins w:id="57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8" w:author="FENGXIANG LI" w:date="2016-10-24T19:32:00Z">
        <w:r>
          <w:rPr>
            <w:rFonts w:ascii="Times New Roman" w:eastAsia="宋体" w:hAnsi="Times New Roman"/>
            <w:bCs/>
            <w:kern w:val="0"/>
          </w:rPr>
          <w:t xml:space="preserve">  </w:t>
        </w:r>
      </w:ins>
      <w:ins w:id="59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60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61" w:author="FENGXIANG LI" w:date="2016-10-24T19:34:00Z"/>
          <w:rFonts w:ascii="Times New Roman" w:eastAsia="宋体" w:hAnsi="Times New Roman"/>
          <w:bCs/>
          <w:kern w:val="0"/>
        </w:rPr>
      </w:pPr>
      <w:del w:id="62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63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64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65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66" w:author="FENGXIANG LI" w:date="2016-10-24T19:37:00Z">
        <w:r w:rsidR="00C269CD">
          <w:rPr>
            <w:rFonts w:ascii="Times New Roman" w:hAnsi="Times New Roman"/>
          </w:rPr>
          <w:t>,</w:t>
        </w:r>
      </w:ins>
      <w:ins w:id="67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68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69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70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59631469" w:rsidR="00D62604" w:rsidDel="005613AC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71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72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bookmarkStart w:id="73" w:name="_GoBack"/>
      <w:bookmarkEnd w:id="73"/>
      <w:del w:id="74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75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76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77" w:author="FENGXIANG LI" w:date="2016-10-24T14:21:00Z">
        <w:r w:rsidR="004D2CA7">
          <w:rPr>
            <w:rFonts w:ascii="Times New Roman" w:eastAsia="宋体" w:hAnsi="Times New Roman"/>
            <w:bCs/>
            <w:kern w:val="0"/>
          </w:rPr>
          <w:t>2</w:t>
        </w:r>
      </w:ins>
      <w:del w:id="78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79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80" w:author="FENGXIANG LI" w:date="2016-10-24T14:48:00Z">
        <w:r w:rsidR="00524EB5">
          <w:rPr>
            <w:rFonts w:ascii="Times New Roman" w:eastAsia="宋体" w:hAnsi="Times New Roman"/>
            <w:bCs/>
            <w:kern w:val="0"/>
          </w:rPr>
          <w:t>: 10/24</w:t>
        </w:r>
      </w:ins>
    </w:p>
    <w:p w14:paraId="15679762" w14:textId="5781F2A8" w:rsidR="00286D3C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del w:id="81" w:author="FENGXIANG LI" w:date="2016-10-24T19:06:00Z">
        <w:r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2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3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84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85" w:author="FENGXIANG LI" w:date="2016-10-24T19:36:00Z"/>
          <w:rFonts w:ascii="Times New Roman" w:eastAsia="宋体" w:hAnsi="Times New Roman"/>
          <w:bCs/>
          <w:kern w:val="0"/>
        </w:rPr>
      </w:pPr>
      <w:ins w:id="86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87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88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89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90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91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92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93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94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95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96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97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98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99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00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  <w:rPrChange w:id="101" w:author="FENGXIANG LI" w:date="2016-10-24T19:31:00Z">
            <w:rPr>
              <w:rFonts w:ascii="Times New Roman" w:eastAsia="宋体" w:hAnsi="Times New Roman"/>
              <w:bCs/>
              <w:kern w:val="0"/>
            </w:rPr>
          </w:rPrChange>
        </w:rPr>
      </w:pPr>
      <w:del w:id="102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3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4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05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06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07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08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09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ins w:id="110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11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12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13" w:author="FENGXIANG LI" w:date="2016-10-24T19:06:00Z"/>
          <w:rFonts w:ascii="Times New Roman" w:eastAsia="宋体" w:hAnsi="Times New Roman"/>
          <w:bCs/>
          <w:kern w:val="0"/>
        </w:rPr>
        <w:pPrChange w:id="114" w:author="FENGXIANG LI" w:date="2016-10-24T19:06:00Z">
          <w:pPr/>
        </w:pPrChange>
      </w:pPr>
      <w:del w:id="115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6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7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18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19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0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21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22" w:author="FENGXIANG LI" w:date="2016-10-24T14:51:00Z"/>
          <w:rFonts w:ascii="Times New Roman" w:hAnsi="Times New Roman"/>
        </w:rPr>
        <w:pPrChange w:id="123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24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25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26" w:author="FENGXIANG LI" w:date="2016-10-24T14:50:00Z"/>
          <w:rFonts w:ascii="Times New Roman" w:hAnsi="Times New Roman"/>
        </w:rPr>
      </w:pPr>
      <w:del w:id="127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28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29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30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31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32" w:author="FENGXIANG LI" w:date="2016-10-24T14:50:00Z"/>
          <w:rFonts w:ascii="Times New Roman" w:hAnsi="Times New Roman"/>
        </w:rPr>
      </w:pPr>
      <w:del w:id="133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34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5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36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7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38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39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40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41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42" w:author="FENGXIANG LI" w:date="2016-10-24T14:50:00Z"/>
          <w:rFonts w:ascii="Times New Roman" w:hAnsi="Times New Roman"/>
        </w:rPr>
      </w:pPr>
      <w:del w:id="143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44" w:author="FENGXIANG LI" w:date="2016-10-24T14:50:00Z"/>
          <w:rFonts w:ascii="Times New Roman" w:hAnsi="Times New Roman"/>
        </w:rPr>
      </w:pPr>
      <w:del w:id="145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46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47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48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49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50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51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52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53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54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149814D1" w14:textId="627C681B" w:rsidR="00C0405A" w:rsidRPr="00E21EC0" w:rsidDel="00494E17" w:rsidRDefault="001E6B34">
      <w:pPr>
        <w:autoSpaceDE w:val="0"/>
        <w:autoSpaceDN w:val="0"/>
        <w:adjustRightInd w:val="0"/>
        <w:snapToGrid w:val="0"/>
        <w:contextualSpacing/>
        <w:jc w:val="left"/>
        <w:rPr>
          <w:del w:id="155" w:author="FENGXIANG LI" w:date="2016-09-23T14:09:00Z"/>
          <w:rFonts w:ascii="Times New Roman" w:eastAsia="宋体" w:hAnsi="Times New Roman"/>
          <w:iCs/>
          <w:kern w:val="0"/>
          <w:rPrChange w:id="156" w:author="FENGXIANG LI" w:date="2016-10-24T20:35:00Z">
            <w:rPr>
              <w:del w:id="157" w:author="FENGXIANG LI" w:date="2016-09-23T14:09:00Z"/>
              <w:rFonts w:ascii="Times New Roman" w:hAnsi="Times New Roman"/>
              <w:b/>
            </w:rPr>
          </w:rPrChange>
        </w:rPr>
        <w:pPrChange w:id="158" w:author="FENGXIANG LI" w:date="2016-10-24T20:35:00Z">
          <w:pPr/>
        </w:pPrChange>
      </w:pPr>
      <w:ins w:id="159" w:author="FENGXIANG LI" w:date="2016-09-23T14:07:00Z">
        <w:r>
          <w:rPr>
            <w:rFonts w:ascii="Times New Roman" w:hAnsi="Times New Roman"/>
            <w:b/>
          </w:rPr>
          <w:t xml:space="preserve">SOHU </w:t>
        </w:r>
      </w:ins>
      <w:ins w:id="160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161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162" w:author="FENGXIANG LI" w:date="2016-09-23T14:14:00Z">
        <w:r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for children </w:t>
        </w:r>
        <w:r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163" w:author="FENGXIANG LI" w:date="2016-09-23T14:08:00Z">
        <w:r>
          <w:rPr>
            <w:rFonts w:ascii="Times New Roman" w:hAnsi="Times New Roman"/>
            <w:b/>
          </w:rPr>
          <w:t xml:space="preserve"> </w:t>
        </w:r>
      </w:ins>
      <w:ins w:id="164" w:author="FENGXIANG LI" w:date="2016-10-24T20:35:00Z">
        <w:r w:rsidR="00E21EC0">
          <w:rPr>
            <w:rFonts w:ascii="Times New Roman" w:hAnsi="Times New Roman"/>
            <w:b/>
          </w:rPr>
          <w:t xml:space="preserve">  </w:t>
        </w:r>
      </w:ins>
      <w:ins w:id="165" w:author="FENGXIANG LI" w:date="2016-10-24T20:36:00Z">
        <w:r w:rsidR="00E21EC0">
          <w:rPr>
            <w:rFonts w:ascii="Times New Roman" w:hAnsi="Times New Roman"/>
            <w:b/>
          </w:rPr>
          <w:t xml:space="preserve"> </w:t>
        </w:r>
      </w:ins>
      <w:ins w:id="166" w:author="FENGXIANG LI" w:date="2016-10-24T20:38:00Z">
        <w:r w:rsidR="00E21EC0">
          <w:rPr>
            <w:rFonts w:ascii="Times New Roman" w:hAnsi="Times New Roman"/>
            <w:b/>
          </w:rPr>
          <w:t xml:space="preserve">  </w:t>
        </w:r>
      </w:ins>
      <w:ins w:id="167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168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169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70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171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172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173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174" w:author="FENGXIANG LI" w:date="2016-10-24T20:46:00Z"/>
          <w:rFonts w:ascii="Times New Roman" w:hAnsi="Times New Roman"/>
          <w:b/>
          <w:rPrChange w:id="175" w:author="FENGXIANG LI" w:date="2016-10-24T20:46:00Z">
            <w:rPr>
              <w:ins w:id="176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177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178" w:author="FENGXIANG LI" w:date="2016-10-24T19:58:00Z">
        <w:r w:rsidR="00F401D9">
          <w:rPr>
            <w:rFonts w:ascii="Times New Roman" w:hAnsi="Times New Roman"/>
          </w:rPr>
          <w:t>base</w:t>
        </w:r>
      </w:ins>
      <w:ins w:id="179" w:author="FENGXIANG LI" w:date="2016-10-24T20:34:00Z">
        <w:r w:rsidR="00E21EC0">
          <w:rPr>
            <w:rFonts w:ascii="Times New Roman" w:hAnsi="Times New Roman"/>
          </w:rPr>
          <w:t>d</w:t>
        </w:r>
      </w:ins>
      <w:ins w:id="180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181" w:author="FENGXIANG LI" w:date="2016-10-24T20:46:00Z">
            <w:rPr/>
          </w:rPrChange>
        </w:rPr>
      </w:pPr>
      <w:ins w:id="182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183" w:author="FENGXIANG LI" w:date="2016-10-24T19:48:00Z"/>
          <w:rFonts w:ascii="Times New Roman" w:hAnsi="Times New Roman"/>
          <w:b/>
        </w:rPr>
      </w:pPr>
      <w:del w:id="184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185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186" w:author="FENGXIANG LI" w:date="2016-10-24T20:46:00Z"/>
          <w:rFonts w:ascii="Times New Roman" w:hAnsi="Times New Roman"/>
        </w:rPr>
      </w:pPr>
      <w:del w:id="187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188" w:author="FENGXIANG LI" w:date="2016-10-24T20:35:00Z">
            <w:rPr>
              <w:rFonts w:ascii="Times New Roman" w:hAnsi="Times New Roman"/>
            </w:rPr>
          </w:rPrChange>
        </w:rPr>
      </w:pPr>
      <w:ins w:id="189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190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91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192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193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194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195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196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197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8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99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00" w:author="FENGXIANG LI" w:date="2016-10-24T19:54:00Z"/>
          <w:rFonts w:ascii="Times New Roman" w:hAnsi="Times New Roman"/>
          <w:b/>
        </w:rPr>
        <w:pPrChange w:id="201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02" w:author="FENGXIANG LI" w:date="2016-10-12T15:52:00Z">
        <w:r w:rsidR="00BC3012">
          <w:rPr>
            <w:rFonts w:ascii="Times New Roman" w:hAnsi="Times New Roman"/>
          </w:rPr>
          <w:t>L</w:t>
        </w:r>
      </w:ins>
      <w:del w:id="203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204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205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SpringMVC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206" w:author="FENGXIANG LI" w:date="2016-10-24T19:54:00Z">
            <w:rPr/>
          </w:rPrChange>
        </w:rPr>
        <w:pPrChange w:id="207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208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209" w:author="FENGXIANG LI" w:date="2016-10-24T19:54:00Z">
        <w:r w:rsidR="00C0405A" w:rsidRPr="00F401D9" w:rsidDel="00F401D9">
          <w:rPr>
            <w:rFonts w:ascii="Times New Roman" w:hAnsi="Times New Roman"/>
            <w:b/>
            <w:rPrChange w:id="210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211" w:author="FENGXIANG LI" w:date="2016-10-24T19:53:00Z"/>
          <w:rFonts w:ascii="Times New Roman" w:hAnsi="Times New Roman"/>
        </w:rPr>
        <w:pPrChange w:id="212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213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214" w:author="FENGXIANG LI" w:date="2016-10-24T19:54:00Z"/>
          <w:rFonts w:ascii="Times New Roman" w:hAnsi="Times New Roman"/>
          <w:rPrChange w:id="215" w:author="FENGXIANG LI" w:date="2016-10-24T19:53:00Z">
            <w:rPr>
              <w:del w:id="216" w:author="FENGXIANG LI" w:date="2016-10-24T19:54:00Z"/>
            </w:rPr>
          </w:rPrChange>
        </w:rPr>
        <w:pPrChange w:id="217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29FF80DC" w:rsidR="00990359" w:rsidDel="00494E17" w:rsidRDefault="00494E17" w:rsidP="00876B67">
      <w:pPr>
        <w:rPr>
          <w:del w:id="218" w:author="FENGXIANG LI" w:date="2016-09-23T14:12:00Z"/>
          <w:rFonts w:ascii="Times New Roman" w:hAnsi="Times New Roman"/>
          <w:b/>
        </w:rPr>
      </w:pPr>
      <w:ins w:id="219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220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21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222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223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8FB56D2" w:rsidR="00980F58" w:rsidRPr="00F66CC0" w:rsidRDefault="00980F58" w:rsidP="00876B67">
      <w:pPr>
        <w:rPr>
          <w:rFonts w:ascii="Times New Roman" w:hAnsi="Times New Roman"/>
          <w:szCs w:val="21"/>
        </w:rPr>
      </w:pPr>
      <w:del w:id="224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225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226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227" w:author="FENGXIANG LI" w:date="2016-10-24T20:36:00Z">
        <w:r w:rsidR="00E21EC0">
          <w:rPr>
            <w:rFonts w:ascii="Times New Roman" w:hAnsi="Times New Roman"/>
            <w:b/>
          </w:rPr>
          <w:t xml:space="preserve">        </w:t>
        </w:r>
      </w:ins>
      <w:del w:id="228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07/2015</w:t>
      </w:r>
      <w:del w:id="229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AF3859" w:rsidRPr="00F66CC0">
        <w:rPr>
          <w:rFonts w:ascii="Times New Roman" w:hAnsi="Times New Roman"/>
          <w:szCs w:val="21"/>
        </w:rPr>
        <w:t>-</w:t>
      </w:r>
      <w:del w:id="230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09/</w:t>
      </w:r>
      <w:del w:id="231" w:author="FENGXIANG LI" w:date="2016-10-24T20:49:00Z">
        <w:r w:rsidRPr="00F66CC0" w:rsidDel="00B1714E">
          <w:rPr>
            <w:rFonts w:ascii="Times New Roman" w:hAnsi="Times New Roman" w:hint="eastAsia"/>
            <w:szCs w:val="21"/>
          </w:rPr>
          <w:delText>2015</w:delText>
        </w:r>
      </w:del>
      <w:ins w:id="232" w:author="FENGXIANG LI" w:date="2016-10-24T20:49:00Z">
        <w:r w:rsidR="00B1714E" w:rsidRPr="00F66CC0">
          <w:rPr>
            <w:rFonts w:ascii="Times New Roman" w:hAnsi="Times New Roman"/>
            <w:szCs w:val="21"/>
          </w:rPr>
          <w:t>2015</w:t>
        </w:r>
        <w:r w:rsidR="00B1714E">
          <w:rPr>
            <w:rFonts w:ascii="Times New Roman" w:hAnsi="Times New Roman"/>
            <w:szCs w:val="21"/>
          </w:rPr>
          <w:t xml:space="preserve">   </w:t>
        </w:r>
      </w:ins>
      <w:ins w:id="233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34" w:author="FENGXIANG LI" w:date="2016-10-24T20:49:00Z">
        <w:r w:rsidR="00B1714E">
          <w:rPr>
            <w:rFonts w:ascii="Times New Roman" w:hAnsi="Times New Roman"/>
            <w:szCs w:val="21"/>
          </w:rPr>
          <w:t>Chicago</w:t>
        </w:r>
      </w:ins>
      <w:ins w:id="235" w:author="FENGXIANG LI" w:date="2016-10-24T20:35:00Z">
        <w:r w:rsidR="00E21EC0">
          <w:rPr>
            <w:rFonts w:ascii="Times New Roman" w:hAnsi="Times New Roman"/>
          </w:rPr>
          <w:t xml:space="preserve">, </w:t>
        </w:r>
      </w:ins>
      <w:ins w:id="236" w:author="FENGXIANG LI" w:date="2016-10-24T20:49:00Z">
        <w:r w:rsidR="00B1714E">
          <w:rPr>
            <w:rFonts w:ascii="Times New Roman" w:hAnsi="Times New Roman"/>
          </w:rPr>
          <w:t>USA</w:t>
        </w:r>
      </w:ins>
      <w:ins w:id="237" w:author="FENGXIANG LI" w:date="2016-10-24T20:35:00Z"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4E1FCBCB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  <w:ins w:id="238" w:author="FENGXIANG LI" w:date="2016-10-24T19:47:00Z">
        <w:r w:rsidR="00BD3277">
          <w:rPr>
            <w:rFonts w:ascii="Times New Roman" w:hAnsi="Times New Roman"/>
          </w:rPr>
          <w:t xml:space="preserve"> to </w:t>
        </w:r>
        <w:r w:rsidR="00BD3277">
          <w:rPr>
            <w:rFonts w:ascii="Times New Roman" w:hAnsi="Times New Roman" w:hint="eastAsia"/>
          </w:rPr>
          <w:t>redu</w:t>
        </w:r>
        <w:r w:rsidR="00BD3277">
          <w:rPr>
            <w:rFonts w:ascii="Times New Roman" w:hAnsi="Times New Roman"/>
          </w:rPr>
          <w:t xml:space="preserve">ce the </w:t>
        </w:r>
        <w:r w:rsidR="00F401D9">
          <w:rPr>
            <w:rFonts w:ascii="Times New Roman" w:hAnsi="Times New Roman"/>
          </w:rPr>
          <w:t>searching and deleting complexity</w:t>
        </w:r>
      </w:ins>
    </w:p>
    <w:p w14:paraId="5C49751C" w14:textId="6BE9F111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</w:t>
      </w:r>
      <w:del w:id="239" w:author="FENGXIANG LI" w:date="2016-10-24T20:52:00Z">
        <w:r w:rsidDel="00313C80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 xml:space="preserve">paper </w:t>
      </w:r>
      <w:ins w:id="240" w:author="FENGXIANG LI" w:date="2016-10-31T17:15:00Z">
        <w:r w:rsidR="00B54D19" w:rsidRPr="000414DB">
          <w:rPr>
            <w:rFonts w:ascii="Times New Roman" w:hAnsi="Times New Roman"/>
          </w:rPr>
          <w:t>"Enhancing Traffic Congestion Estimation with Social Media by Coupled Hidden Markov Model." </w:t>
        </w:r>
      </w:ins>
      <w:r>
        <w:rPr>
          <w:rFonts w:ascii="Times New Roman" w:hAnsi="Times New Roman"/>
        </w:rPr>
        <w:t xml:space="preserve">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03393871" w:rsidR="002B347E" w:rsidRPr="00B1714E" w:rsidRDefault="00494E17" w:rsidP="002B347E">
      <w:pPr>
        <w:rPr>
          <w:rFonts w:ascii="Times New Roman" w:hAnsi="Times New Roman"/>
          <w:szCs w:val="21"/>
          <w:rPrChange w:id="241" w:author="FENGXIANG LI" w:date="2016-10-24T20:48:00Z">
            <w:rPr>
              <w:rFonts w:ascii="Times New Roman" w:hAnsi="Times New Roman"/>
            </w:rPr>
          </w:rPrChange>
        </w:rPr>
      </w:pPr>
      <w:ins w:id="242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243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44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 Found App</w:t>
      </w:r>
      <w:ins w:id="245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246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247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 xml:space="preserve">    </w:t>
        </w:r>
      </w:ins>
      <w:del w:id="248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  <w:ins w:id="249" w:author="FENGXIANG LI" w:date="2016-10-24T20:48:00Z">
        <w:r w:rsidR="00B1714E" w:rsidRPr="00B1714E">
          <w:rPr>
            <w:rFonts w:ascii="Times New Roman" w:hAnsi="Times New Roman" w:hint="eastAsia"/>
          </w:rPr>
          <w:t xml:space="preserve"> </w:t>
        </w:r>
      </w:ins>
      <w:ins w:id="250" w:author="FENGXIANG LI" w:date="2016-10-24T20:49:00Z">
        <w:r w:rsidR="00B1714E">
          <w:rPr>
            <w:rFonts w:ascii="Times New Roman" w:hAnsi="Times New Roman"/>
          </w:rPr>
          <w:t xml:space="preserve">  </w:t>
        </w:r>
      </w:ins>
      <w:ins w:id="251" w:author="FENGXIANG LI" w:date="2016-10-24T20:48:00Z"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252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ins w:id="253" w:author="FENGXIANG LI" w:date="2016-10-24T19:52:00Z"/>
          <w:rFonts w:ascii="Times New Roman" w:hAnsi="Times New Roman"/>
        </w:rPr>
        <w:pPrChange w:id="254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02223BDA" w14:textId="5DBE0761" w:rsidR="00F401D9" w:rsidRPr="00F401D9" w:rsidDel="00E21EC0" w:rsidRDefault="00F401D9">
      <w:pPr>
        <w:pStyle w:val="ListParagraph"/>
        <w:numPr>
          <w:ilvl w:val="0"/>
          <w:numId w:val="29"/>
        </w:numPr>
        <w:rPr>
          <w:del w:id="255" w:author="FENGXIANG LI" w:date="2016-10-24T20:39:00Z"/>
          <w:rFonts w:ascii="Times New Roman" w:hAnsi="Times New Roman"/>
          <w:rPrChange w:id="256" w:author="FENGXIANG LI" w:date="2016-10-24T19:53:00Z">
            <w:rPr>
              <w:del w:id="257" w:author="FENGXIANG LI" w:date="2016-10-24T20:39:00Z"/>
            </w:rPr>
          </w:rPrChange>
        </w:rPr>
        <w:pPrChange w:id="258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259" w:author="FENGXIANG LI" w:date="2016-10-24T19:39:00Z"/>
          <w:rFonts w:ascii="Times New Roman" w:hAnsi="Times New Roman"/>
        </w:rPr>
        <w:pPrChange w:id="260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6C811710" w14:textId="7BD47E3F" w:rsidR="00BD3277" w:rsidRPr="00B1714E" w:rsidRDefault="00BD3277">
      <w:pPr>
        <w:rPr>
          <w:ins w:id="261" w:author="FENGXIANG LI" w:date="2016-09-23T14:15:00Z"/>
          <w:rFonts w:ascii="Times New Roman" w:hAnsi="Times New Roman"/>
          <w:szCs w:val="21"/>
          <w:rPrChange w:id="262" w:author="FENGXIANG LI" w:date="2016-10-24T20:49:00Z">
            <w:rPr>
              <w:ins w:id="263" w:author="FENGXIANG LI" w:date="2016-09-23T14:15:00Z"/>
            </w:rPr>
          </w:rPrChange>
        </w:rPr>
        <w:pPrChange w:id="264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265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266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267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268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269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270" w:author="FENGXIANG LI" w:date="2016-10-24T21:13:00Z"/>
          <w:rFonts w:ascii="Times New Roman" w:hAnsi="Times New Roman"/>
        </w:rPr>
      </w:pPr>
      <w:ins w:id="271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272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273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274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275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6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277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78" w:author="FENGXIANG LI" w:date="2016-10-24T20:46:00Z">
        <w:r w:rsidR="003B2E15">
          <w:rPr>
            <w:rFonts w:ascii="Times New Roman" w:hAnsi="Times New Roman"/>
          </w:rPr>
          <w:t>and</w:t>
        </w:r>
      </w:ins>
      <w:ins w:id="279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280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281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282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283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284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285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286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287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288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289" w:author="FENGXIANG LI" w:date="2016-10-24T20:38:00Z"/>
          <w:rFonts w:ascii="Times New Roman" w:hAnsi="Times New Roman"/>
        </w:rPr>
      </w:pPr>
      <w:ins w:id="290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291" w:author="FENGXIANG LI" w:date="2016-10-24T21:16:00Z">
        <w:r>
          <w:rPr>
            <w:rFonts w:ascii="Times New Roman" w:hAnsi="Times New Roman"/>
          </w:rPr>
          <w:t xml:space="preserve"> </w:t>
        </w:r>
      </w:ins>
      <w:ins w:id="292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293" w:author="FENGXIANG LI" w:date="2016-10-24T21:15:00Z">
        <w:r>
          <w:rPr>
            <w:rFonts w:ascii="Times New Roman" w:hAnsi="Times New Roman"/>
          </w:rPr>
          <w:t xml:space="preserve"> </w:t>
        </w:r>
      </w:ins>
      <w:ins w:id="294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295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296" w:author="FENGXIANG LI" w:date="2016-10-24T21:15:00Z">
        <w:r>
          <w:rPr>
            <w:rFonts w:ascii="Times New Roman" w:hAnsi="Times New Roman"/>
          </w:rPr>
          <w:t xml:space="preserve">with </w:t>
        </w:r>
      </w:ins>
      <w:ins w:id="297" w:author="FENGXIANG LI" w:date="2016-10-24T21:13:00Z">
        <w:r>
          <w:rPr>
            <w:rFonts w:ascii="Times New Roman" w:hAnsi="Times New Roman" w:hint="eastAsia"/>
          </w:rPr>
          <w:t>M</w:t>
        </w:r>
      </w:ins>
      <w:ins w:id="298" w:author="FENGXIANG LI" w:date="2016-10-24T21:16:00Z">
        <w:r>
          <w:rPr>
            <w:rFonts w:ascii="Times New Roman" w:hAnsi="Times New Roman" w:hint="eastAsia"/>
          </w:rPr>
          <w:t>aximin</w:t>
        </w:r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299" w:author="FENGXIANG LI" w:date="2016-10-24T21:13:00Z"/>
          <w:rFonts w:ascii="Times New Roman" w:hAnsi="Times New Roman"/>
        </w:rPr>
      </w:pPr>
      <w:ins w:id="300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301" w:author="FENGXIANG LI" w:date="2016-10-24T21:30:00Z">
        <w:r w:rsidR="002D6FAB">
          <w:rPr>
            <w:rFonts w:ascii="Times New Roman" w:hAnsi="Times New Roman"/>
          </w:rPr>
          <w:t>n</w:t>
        </w:r>
      </w:ins>
      <w:ins w:id="302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03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304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305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306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>
      <w:pPr>
        <w:rPr>
          <w:del w:id="307" w:author="FENGXIANG LI" w:date="2016-10-24T21:13:00Z"/>
          <w:rFonts w:ascii="Times New Roman" w:hAnsi="Times New Roman"/>
          <w:rPrChange w:id="308" w:author="FENGXIANG LI" w:date="2016-10-24T21:13:00Z">
            <w:rPr>
              <w:del w:id="309" w:author="FENGXIANG LI" w:date="2016-10-24T21:13:00Z"/>
            </w:rPr>
          </w:rPrChange>
        </w:rPr>
        <w:pPrChange w:id="310" w:author="FENGXIANG LI" w:date="2016-10-24T21:13:00Z">
          <w:pPr>
            <w:pStyle w:val="ListParagraph"/>
            <w:numPr>
              <w:numId w:val="29"/>
            </w:numPr>
            <w:ind w:left="643" w:hanging="360"/>
          </w:pPr>
        </w:pPrChange>
      </w:pPr>
      <w:del w:id="311" w:author="FENGXIANG LI" w:date="2016-09-23T14:10:00Z">
        <w:r w:rsidRPr="00736902" w:rsidDel="00494E17">
          <w:rPr>
            <w:rFonts w:ascii="Times New Roman" w:hAnsi="Times New Roman"/>
            <w:rPrChange w:id="312" w:author="FENGXIANG LI" w:date="2016-10-24T21:13:00Z">
              <w:rPr/>
            </w:rPrChange>
          </w:rPr>
          <w:tab/>
        </w:r>
      </w:del>
    </w:p>
    <w:p w14:paraId="316174FC" w14:textId="77777777" w:rsidR="00CA18FA" w:rsidRPr="00736902" w:rsidRDefault="00CA18FA">
      <w:pPr>
        <w:ind w:left="283"/>
        <w:rPr>
          <w:ins w:id="313" w:author="FENGXIANG LI" w:date="2016-10-24T21:07:00Z"/>
          <w:b/>
          <w:u w:val="single"/>
          <w:rPrChange w:id="314" w:author="FENGXIANG LI" w:date="2016-10-24T21:13:00Z">
            <w:rPr>
              <w:ins w:id="315" w:author="FENGXIANG LI" w:date="2016-10-24T21:07:00Z"/>
            </w:rPr>
          </w:rPrChange>
        </w:rPr>
        <w:pPrChange w:id="316" w:author="FENGXIANG LI" w:date="2016-10-24T21:13:00Z">
          <w:pPr>
            <w:snapToGrid w:val="0"/>
            <w:ind w:rightChars="-42" w:right="-84"/>
            <w:outlineLvl w:val="0"/>
          </w:pPr>
        </w:pPrChange>
      </w:pPr>
    </w:p>
    <w:p w14:paraId="32BAFC1E" w14:textId="77777777" w:rsidR="005413D3" w:rsidRPr="005413D3" w:rsidRDefault="005413D3">
      <w:pPr>
        <w:outlineLvl w:val="0"/>
        <w:rPr>
          <w:ins w:id="317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318" w:author="FENGXIANG LI" w:date="2016-10-24T14:51:00Z">
            <w:rPr>
              <w:ins w:id="319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320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321" w:author="FENGXIANG LI" w:date="2016-10-24T14:50:00Z">
        <w:r w:rsidRPr="005413D3">
          <w:rPr>
            <w:rFonts w:ascii="Times New Roman" w:hAnsi="Times New Roman"/>
            <w:b/>
            <w:u w:val="single"/>
            <w:rPrChange w:id="322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323" w:author="FENGXIANG LI" w:date="2016-10-24T14:50:00Z"/>
          <w:rFonts w:ascii="Times New Roman" w:hAnsi="Times New Roman"/>
        </w:rPr>
      </w:pPr>
      <w:ins w:id="324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325" w:author="FENGXIANG LI" w:date="2016-10-24T14:50:00Z"/>
          <w:rFonts w:ascii="Times New Roman" w:hAnsi="Times New Roman"/>
        </w:rPr>
        <w:pPrChange w:id="326" w:author="FENGXIANG LI" w:date="2016-10-24T21:17:00Z">
          <w:pPr/>
        </w:pPrChange>
      </w:pPr>
      <w:ins w:id="327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SpringMVC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328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329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330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331" w:author="FENGXIANG LI" w:date="2016-10-24T14:50:00Z"/>
          <w:rFonts w:ascii="Times New Roman" w:hAnsi="Times New Roman"/>
        </w:rPr>
      </w:pPr>
      <w:ins w:id="332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333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334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335" w:author="FENGXIANG LI" w:date="2016-10-24T14:20:00Z"/>
          <w:rFonts w:ascii="Times New Roman" w:hAnsi="Times New Roman"/>
          <w:rPrChange w:id="336" w:author="FENGXIANG LI" w:date="2016-10-24T21:07:00Z">
            <w:rPr>
              <w:del w:id="337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338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Intellij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339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340" w:author="FENGXIANG LI" w:date="2016-10-08T02:27:00Z"/>
          <w:rFonts w:ascii="Times New Roman" w:hAnsi="Times New Roman"/>
        </w:rPr>
      </w:pPr>
      <w:del w:id="341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342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343" w:author="FENGXIANG LI" w:date="2016-09-23T14:23:00Z"/>
          <w:rFonts w:ascii="Times New Roman" w:hAnsi="Times New Roman"/>
        </w:rPr>
      </w:pPr>
      <w:del w:id="344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3F3C8" w14:textId="77777777" w:rsidR="00296B83" w:rsidRDefault="00296B83">
      <w:r>
        <w:separator/>
      </w:r>
    </w:p>
  </w:endnote>
  <w:endnote w:type="continuationSeparator" w:id="0">
    <w:p w14:paraId="459A9C1D" w14:textId="77777777" w:rsidR="00296B83" w:rsidRDefault="0029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B1658" w14:textId="77777777" w:rsidR="00296B83" w:rsidRDefault="00296B83">
      <w:r>
        <w:separator/>
      </w:r>
    </w:p>
  </w:footnote>
  <w:footnote w:type="continuationSeparator" w:id="0">
    <w:p w14:paraId="3E0DD1D6" w14:textId="77777777" w:rsidR="00296B83" w:rsidRDefault="0029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67E0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45AE"/>
    <w:rsid w:val="000A2DE0"/>
    <w:rsid w:val="000B0DF0"/>
    <w:rsid w:val="000C0474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AF2"/>
    <w:rsid w:val="002078B4"/>
    <w:rsid w:val="0022391C"/>
    <w:rsid w:val="00226294"/>
    <w:rsid w:val="00250549"/>
    <w:rsid w:val="00250844"/>
    <w:rsid w:val="0025441A"/>
    <w:rsid w:val="00256A92"/>
    <w:rsid w:val="002576A7"/>
    <w:rsid w:val="002637DC"/>
    <w:rsid w:val="00263F3D"/>
    <w:rsid w:val="00271CB4"/>
    <w:rsid w:val="00275387"/>
    <w:rsid w:val="0028053F"/>
    <w:rsid w:val="00280916"/>
    <w:rsid w:val="002836F4"/>
    <w:rsid w:val="00286D3C"/>
    <w:rsid w:val="00286F4A"/>
    <w:rsid w:val="00291974"/>
    <w:rsid w:val="00296B83"/>
    <w:rsid w:val="002A6910"/>
    <w:rsid w:val="002A7D57"/>
    <w:rsid w:val="002B347E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F2CA0"/>
    <w:rsid w:val="003F3C25"/>
    <w:rsid w:val="00410465"/>
    <w:rsid w:val="00414935"/>
    <w:rsid w:val="004209DB"/>
    <w:rsid w:val="00424AED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713B2"/>
    <w:rsid w:val="004729FA"/>
    <w:rsid w:val="00484FA4"/>
    <w:rsid w:val="00491DF7"/>
    <w:rsid w:val="00494E17"/>
    <w:rsid w:val="004A772F"/>
    <w:rsid w:val="004B4CBC"/>
    <w:rsid w:val="004C0053"/>
    <w:rsid w:val="004C30D3"/>
    <w:rsid w:val="004C6F7C"/>
    <w:rsid w:val="004D2CA7"/>
    <w:rsid w:val="004D6C1A"/>
    <w:rsid w:val="004E19B1"/>
    <w:rsid w:val="00505E07"/>
    <w:rsid w:val="005246E6"/>
    <w:rsid w:val="00524EB5"/>
    <w:rsid w:val="00532E58"/>
    <w:rsid w:val="005413D3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3369A"/>
    <w:rsid w:val="008510FF"/>
    <w:rsid w:val="00851B0B"/>
    <w:rsid w:val="00853936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B5255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47A0"/>
    <w:rsid w:val="00B248C6"/>
    <w:rsid w:val="00B317CC"/>
    <w:rsid w:val="00B343D2"/>
    <w:rsid w:val="00B354CB"/>
    <w:rsid w:val="00B44844"/>
    <w:rsid w:val="00B54D19"/>
    <w:rsid w:val="00B714FB"/>
    <w:rsid w:val="00B7489D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2203"/>
    <w:rsid w:val="00C7306E"/>
    <w:rsid w:val="00C7495F"/>
    <w:rsid w:val="00C74E26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1EC0"/>
    <w:rsid w:val="00E23077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2103-6772-964C-906D-7D18A479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5497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6</cp:revision>
  <cp:lastPrinted>2016-10-25T04:30:00Z</cp:lastPrinted>
  <dcterms:created xsi:type="dcterms:W3CDTF">2016-10-25T04:30:00Z</dcterms:created>
  <dcterms:modified xsi:type="dcterms:W3CDTF">2016-12-16T23:22:00Z</dcterms:modified>
</cp:coreProperties>
</file>