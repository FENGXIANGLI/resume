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5339" w14:textId="06FE5791" w:rsidR="00CA18FA" w:rsidRDefault="00CA18FA">
      <w:pPr>
        <w:outlineLvl w:val="0"/>
        <w:rPr>
          <w:ins w:id="0" w:author="FENGXIANG LI" w:date="2016-10-24T21:02:00Z"/>
          <w:rFonts w:ascii="Times New Roman" w:hAnsi="Times New Roman"/>
        </w:rPr>
        <w:pPrChange w:id="1" w:author="FENGXIANG LI" w:date="2016-10-31T17:2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>Summer Software Engineer Intern in 2017</w:t>
        </w:r>
      </w:ins>
      <w:ins w:id="5" w:author="FENGXIANG LI" w:date="2016-11-07T21:21:00Z">
        <w:r w:rsidR="00856F3D">
          <w:rPr>
            <w:rFonts w:ascii="Times New Roman" w:hAnsi="Times New Roman"/>
          </w:rPr>
          <w:t>)</w:t>
        </w:r>
      </w:ins>
    </w:p>
    <w:p w14:paraId="5822579B" w14:textId="4BE92D5A" w:rsidR="00BF465F" w:rsidRDefault="00BF465F">
      <w:pPr>
        <w:ind w:left="3780" w:firstLine="420"/>
        <w:outlineLvl w:val="0"/>
        <w:rPr>
          <w:ins w:id="6" w:author="FENGXIANG LI" w:date="2016-10-24T21:01:00Z"/>
          <w:rFonts w:ascii="Times New Roman" w:hAnsi="Times New Roman"/>
          <w:b/>
          <w:u w:val="single"/>
        </w:rPr>
        <w:pPrChange w:id="7" w:author="FENGXIANG LI" w:date="2016-10-31T17:2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8" w:author="FENGXIANG LI" w:date="2016-10-31T17:20:00Z">
        <w:r w:rsidRPr="006A552C">
          <w:rPr>
            <w:rFonts w:ascii="Times New Roman" w:hAnsi="Times New Roman"/>
          </w:rPr>
          <w:t>E-mail:</w:t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HYPERLINK "mailto:</w:instrText>
        </w:r>
        <w:r w:rsidRPr="00917095">
          <w:rPr>
            <w:rFonts w:ascii="Times New Roman" w:hAnsi="Times New Roman"/>
          </w:rPr>
          <w:instrText>li.fen@husky.neu.edu</w:instrText>
        </w:r>
        <w:r>
          <w:rPr>
            <w:rFonts w:ascii="Times New Roman" w:hAnsi="Times New Roman"/>
          </w:rPr>
          <w:instrText xml:space="preserve">" </w:instrText>
        </w:r>
        <w:r>
          <w:rPr>
            <w:rFonts w:ascii="Times New Roman" w:hAnsi="Times New Roman"/>
          </w:rPr>
          <w:fldChar w:fldCharType="separate"/>
        </w:r>
        <w:r w:rsidRPr="00917095">
          <w:rPr>
            <w:rStyle w:val="Hyperlink"/>
            <w:rFonts w:ascii="Times New Roman" w:hAnsi="Times New Roman"/>
          </w:rPr>
          <w:t>li.fen@husky.neu.edu</w:t>
        </w:r>
        <w:r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</w:rPr>
          <w:t xml:space="preserve">  Tel: (206)-2356460  S</w:t>
        </w:r>
        <w:r>
          <w:rPr>
            <w:rFonts w:ascii="Times New Roman" w:hAnsi="Times New Roman" w:hint="eastAsia"/>
          </w:rPr>
          <w:t>eattle</w:t>
        </w:r>
        <w:r>
          <w:rPr>
            <w:rFonts w:ascii="Times New Roman" w:hAnsi="Times New Roman"/>
          </w:rPr>
          <w:t>, WA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10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1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1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1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1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1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1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17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1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19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2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21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22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3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24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5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26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27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28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29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30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31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32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77777777" w:rsidR="00F66CC0" w:rsidRPr="00271CB4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/>
          <w:iCs/>
          <w:kern w:val="0"/>
        </w:rPr>
        <w:pPrChange w:id="33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4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5E2DF7AB" w14:textId="77777777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35" w:author="FENGXIANG LI" w:date="2016-10-24T20:39:00Z"/>
          <w:rFonts w:ascii="Times New Roman" w:eastAsia="宋体" w:hAnsi="Times New Roman"/>
          <w:bCs/>
          <w:kern w:val="0"/>
        </w:rPr>
      </w:pPr>
      <w:ins w:id="36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37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38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39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40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1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Program Design </w:t>
      </w:r>
      <w:del w:id="42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Paradigms,</w:delText>
        </w:r>
      </w:del>
      <w:del w:id="43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4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Advanced</w:delText>
        </w:r>
      </w:del>
      <w:ins w:id="45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Paradigms, 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46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47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8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49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50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51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2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53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54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5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56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7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58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59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60" w:author="FENGXIANG LI" w:date="2016-10-24T19:34:00Z"/>
          <w:rFonts w:ascii="Times New Roman" w:eastAsia="宋体" w:hAnsi="Times New Roman"/>
          <w:bCs/>
          <w:kern w:val="0"/>
        </w:rPr>
      </w:pPr>
      <w:del w:id="61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62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63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64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65" w:author="FENGXIANG LI" w:date="2016-10-24T19:37:00Z">
        <w:r w:rsidR="00C269CD">
          <w:rPr>
            <w:rFonts w:ascii="Times New Roman" w:hAnsi="Times New Roman"/>
          </w:rPr>
          <w:t>,</w:t>
        </w:r>
      </w:ins>
      <w:ins w:id="66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67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68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69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70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71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72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73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74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75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76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77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78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79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80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Science,Peking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81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2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3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84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85" w:author="FENGXIANG LI" w:date="2016-10-24T19:36:00Z"/>
          <w:rFonts w:ascii="Times New Roman" w:eastAsia="宋体" w:hAnsi="Times New Roman"/>
          <w:bCs/>
          <w:kern w:val="0"/>
        </w:rPr>
      </w:pPr>
      <w:ins w:id="86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87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88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89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90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91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92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93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94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95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96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97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98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99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00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01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02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3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4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05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06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07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08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09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ins w:id="110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11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12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13" w:author="FENGXIANG LI" w:date="2016-10-24T19:06:00Z"/>
          <w:rFonts w:ascii="Times New Roman" w:eastAsia="宋体" w:hAnsi="Times New Roman"/>
          <w:bCs/>
          <w:kern w:val="0"/>
        </w:rPr>
        <w:pPrChange w:id="114" w:author="FENGXIANG LI" w:date="2016-10-24T19:06:00Z">
          <w:pPr/>
        </w:pPrChange>
      </w:pPr>
      <w:del w:id="115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6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7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18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19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0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21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22" w:author="FENGXIANG LI" w:date="2016-10-24T14:51:00Z"/>
          <w:rFonts w:ascii="Times New Roman" w:hAnsi="Times New Roman"/>
        </w:rPr>
        <w:pPrChange w:id="123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24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25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26" w:author="FENGXIANG LI" w:date="2016-10-24T14:50:00Z"/>
          <w:rFonts w:ascii="Times New Roman" w:hAnsi="Times New Roman"/>
        </w:rPr>
      </w:pPr>
      <w:del w:id="127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28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29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30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31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32" w:author="FENGXIANG LI" w:date="2016-10-24T14:50:00Z"/>
          <w:rFonts w:ascii="Times New Roman" w:hAnsi="Times New Roman"/>
        </w:rPr>
      </w:pPr>
      <w:del w:id="13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34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5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36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7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38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9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40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41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42" w:author="FENGXIANG LI" w:date="2016-10-24T14:50:00Z"/>
          <w:rFonts w:ascii="Times New Roman" w:hAnsi="Times New Roman"/>
        </w:rPr>
      </w:pPr>
      <w:del w:id="14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44" w:author="FENGXIANG LI" w:date="2016-10-24T14:50:00Z"/>
          <w:rFonts w:ascii="Times New Roman" w:hAnsi="Times New Roman"/>
        </w:rPr>
      </w:pPr>
      <w:del w:id="145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46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47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48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49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50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51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52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53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54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31F91C0F" w:rsidR="00C0405A" w:rsidRPr="00E21EC0" w:rsidDel="00494E17" w:rsidRDefault="0024193F">
      <w:pPr>
        <w:autoSpaceDE w:val="0"/>
        <w:autoSpaceDN w:val="0"/>
        <w:adjustRightInd w:val="0"/>
        <w:snapToGrid w:val="0"/>
        <w:contextualSpacing/>
        <w:jc w:val="left"/>
        <w:rPr>
          <w:del w:id="155" w:author="FENGXIANG LI" w:date="2016-09-23T14:09:00Z"/>
          <w:rFonts w:ascii="Times New Roman" w:eastAsia="宋体" w:hAnsi="Times New Roman"/>
          <w:iCs/>
          <w:kern w:val="0"/>
          <w:rPrChange w:id="156" w:author="FENGXIANG LI" w:date="2016-10-24T20:35:00Z">
            <w:rPr>
              <w:del w:id="157" w:author="FENGXIANG LI" w:date="2016-09-23T14:09:00Z"/>
              <w:rFonts w:ascii="Times New Roman" w:hAnsi="Times New Roman"/>
              <w:b/>
            </w:rPr>
          </w:rPrChange>
        </w:rPr>
        <w:pPrChange w:id="158" w:author="FENGXIANG LI" w:date="2016-10-24T20:35:00Z">
          <w:pPr/>
        </w:pPrChange>
      </w:pPr>
      <w:ins w:id="159" w:author="FENGXIANG LI" w:date="2016-11-28T16:06:00Z">
        <w:r>
          <w:rPr>
            <w:rFonts w:ascii="Times New Roman" w:hAnsi="Times New Roman"/>
            <w:b/>
          </w:rPr>
          <w:t>Tian</w:t>
        </w:r>
      </w:ins>
      <w:ins w:id="160" w:author="FENGXIANG LI" w:date="2016-11-28T16:07:00Z">
        <w:r>
          <w:rPr>
            <w:rFonts w:ascii="Times New Roman" w:hAnsi="Times New Roman"/>
            <w:b/>
          </w:rPr>
          <w:t>T</w:t>
        </w:r>
        <w:r>
          <w:rPr>
            <w:rFonts w:ascii="Times New Roman" w:hAnsi="Times New Roman" w:hint="eastAsia"/>
            <w:b/>
          </w:rPr>
          <w:t>ian</w:t>
        </w:r>
        <w:r>
          <w:rPr>
            <w:rFonts w:ascii="Times New Roman" w:hAnsi="Times New Roman"/>
            <w:b/>
          </w:rPr>
          <w:t>LeXue</w:t>
        </w:r>
      </w:ins>
      <w:ins w:id="161" w:author="FENGXIANG LI" w:date="2016-09-23T14:07:00Z">
        <w:r w:rsidR="001E6B34">
          <w:rPr>
            <w:rFonts w:ascii="Times New Roman" w:hAnsi="Times New Roman"/>
            <w:b/>
          </w:rPr>
          <w:t xml:space="preserve"> </w:t>
        </w:r>
      </w:ins>
      <w:ins w:id="162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63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64" w:author="FENGXIANG LI" w:date="2016-09-23T14:14:00Z">
        <w:r w:rsidR="001E6B34"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</w:t>
        </w:r>
        <w:r w:rsidR="001E6B34"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65" w:author="FENGXIANG LI" w:date="2016-11-28T16:07:00Z">
        <w:r>
          <w:rPr>
            <w:rFonts w:ascii="Times New Roman" w:hAnsi="Times New Roman"/>
            <w:b/>
          </w:rPr>
          <w:t xml:space="preserve">         </w:t>
        </w:r>
      </w:ins>
      <w:ins w:id="166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67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68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69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70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71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72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73" w:author="FENGXIANG LI" w:date="2016-10-24T20:46:00Z"/>
          <w:rFonts w:ascii="Times New Roman" w:hAnsi="Times New Roman"/>
          <w:b/>
          <w:rPrChange w:id="174" w:author="FENGXIANG LI" w:date="2016-10-24T20:46:00Z">
            <w:rPr>
              <w:ins w:id="175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76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177" w:author="FENGXIANG LI" w:date="2016-10-24T19:58:00Z">
        <w:r w:rsidR="00F401D9">
          <w:rPr>
            <w:rFonts w:ascii="Times New Roman" w:hAnsi="Times New Roman"/>
          </w:rPr>
          <w:t>base</w:t>
        </w:r>
      </w:ins>
      <w:ins w:id="178" w:author="FENGXIANG LI" w:date="2016-10-24T20:34:00Z">
        <w:r w:rsidR="00E21EC0">
          <w:rPr>
            <w:rFonts w:ascii="Times New Roman" w:hAnsi="Times New Roman"/>
          </w:rPr>
          <w:t>d</w:t>
        </w:r>
      </w:ins>
      <w:ins w:id="179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</w:t>
      </w:r>
      <w:bookmarkStart w:id="180" w:name="_GoBack"/>
      <w:bookmarkEnd w:id="180"/>
      <w:r>
        <w:rPr>
          <w:rFonts w:ascii="Times New Roman" w:hAnsi="Times New Roman"/>
        </w:rPr>
        <w:t>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181" w:author="FENGXIANG LI" w:date="2016-10-24T20:46:00Z">
            <w:rPr/>
          </w:rPrChange>
        </w:rPr>
      </w:pPr>
      <w:ins w:id="182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183" w:author="FENGXIANG LI" w:date="2016-10-24T19:48:00Z"/>
          <w:rFonts w:ascii="Times New Roman" w:hAnsi="Times New Roman"/>
          <w:b/>
        </w:rPr>
      </w:pPr>
      <w:del w:id="184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185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186" w:author="FENGXIANG LI" w:date="2016-10-24T20:46:00Z"/>
          <w:rFonts w:ascii="Times New Roman" w:hAnsi="Times New Roman"/>
        </w:rPr>
      </w:pPr>
      <w:del w:id="187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188" w:author="FENGXIANG LI" w:date="2016-10-24T20:35:00Z">
            <w:rPr>
              <w:rFonts w:ascii="Times New Roman" w:hAnsi="Times New Roman"/>
            </w:rPr>
          </w:rPrChange>
        </w:rPr>
      </w:pPr>
      <w:ins w:id="189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19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91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192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193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194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195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196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197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8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9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00" w:author="FENGXIANG LI" w:date="2016-10-24T19:54:00Z"/>
          <w:rFonts w:ascii="Times New Roman" w:hAnsi="Times New Roman"/>
          <w:b/>
        </w:rPr>
        <w:pPrChange w:id="201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02" w:author="FENGXIANG LI" w:date="2016-10-12T15:52:00Z">
        <w:r w:rsidR="00BC3012">
          <w:rPr>
            <w:rFonts w:ascii="Times New Roman" w:hAnsi="Times New Roman"/>
          </w:rPr>
          <w:t>L</w:t>
        </w:r>
      </w:ins>
      <w:del w:id="203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04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05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SpringMVC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06" w:author="FENGXIANG LI" w:date="2016-10-24T19:54:00Z">
            <w:rPr/>
          </w:rPrChange>
        </w:rPr>
        <w:pPrChange w:id="207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08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09" w:author="FENGXIANG LI" w:date="2016-10-24T19:54:00Z">
        <w:r w:rsidR="00C0405A" w:rsidRPr="00F401D9" w:rsidDel="00F401D9">
          <w:rPr>
            <w:rFonts w:ascii="Times New Roman" w:hAnsi="Times New Roman"/>
            <w:b/>
            <w:rPrChange w:id="210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11" w:author="FENGXIANG LI" w:date="2016-10-24T19:53:00Z"/>
          <w:rFonts w:ascii="Times New Roman" w:hAnsi="Times New Roman"/>
        </w:rPr>
        <w:pPrChange w:id="21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13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14" w:author="FENGXIANG LI" w:date="2016-10-24T19:54:00Z"/>
          <w:rFonts w:ascii="Times New Roman" w:hAnsi="Times New Roman"/>
          <w:rPrChange w:id="215" w:author="FENGXIANG LI" w:date="2016-10-24T19:53:00Z">
            <w:rPr>
              <w:del w:id="216" w:author="FENGXIANG LI" w:date="2016-10-24T19:54:00Z"/>
            </w:rPr>
          </w:rPrChange>
        </w:rPr>
        <w:pPrChange w:id="217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18" w:author="FENGXIANG LI" w:date="2016-09-23T14:12:00Z"/>
          <w:rFonts w:ascii="Times New Roman" w:hAnsi="Times New Roman"/>
          <w:b/>
        </w:rPr>
      </w:pPr>
      <w:ins w:id="219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2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21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22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23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24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25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26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27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28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29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30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31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32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33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34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35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36" w:author="FENGXIANG LI" w:date="2016-10-24T20:49:00Z">
        <w:r w:rsidR="00B1714E">
          <w:rPr>
            <w:rFonts w:ascii="Times New Roman" w:hAnsi="Times New Roman"/>
          </w:rPr>
          <w:t>USA</w:t>
        </w:r>
      </w:ins>
      <w:ins w:id="237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38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221E1E10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39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>paper</w:t>
      </w:r>
      <w:ins w:id="240" w:author="FENGXIANG LI" w:date="2016-10-31T17:21:00Z">
        <w:r w:rsidR="00BF465F">
          <w:rPr>
            <w:rFonts w:ascii="Times New Roman" w:hAnsi="Times New Roman"/>
          </w:rPr>
          <w:t xml:space="preserve"> </w:t>
        </w:r>
        <w:r w:rsidR="00BF465F" w:rsidRPr="000414DB">
          <w:rPr>
            <w:rFonts w:ascii="Times New Roman" w:hAnsi="Times New Roman"/>
          </w:rPr>
          <w:t>"Enhancing Traffic Congestion Estimation with Social Media by Coupled Hidden Markov Model."</w:t>
        </w:r>
      </w:ins>
      <w:r>
        <w:rPr>
          <w:rFonts w:ascii="Times New Roman" w:hAnsi="Times New Roman"/>
        </w:rPr>
        <w:t xml:space="preserve">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41" w:author="FENGXIANG LI" w:date="2016-10-24T20:48:00Z">
            <w:rPr>
              <w:rFonts w:ascii="Times New Roman" w:hAnsi="Times New Roman"/>
            </w:rPr>
          </w:rPrChange>
        </w:rPr>
      </w:pPr>
      <w:ins w:id="242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43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4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245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46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47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48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49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50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51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5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53" w:author="FENGXIANG LI" w:date="2016-10-24T19:52:00Z"/>
          <w:rFonts w:ascii="Times New Roman" w:hAnsi="Times New Roman"/>
        </w:rPr>
        <w:pPrChange w:id="254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55" w:author="FENGXIANG LI" w:date="2016-10-24T20:39:00Z"/>
          <w:rFonts w:ascii="Times New Roman" w:hAnsi="Times New Roman"/>
          <w:rPrChange w:id="256" w:author="FENGXIANG LI" w:date="2016-10-24T19:53:00Z">
            <w:rPr>
              <w:del w:id="257" w:author="FENGXIANG LI" w:date="2016-10-24T20:39:00Z"/>
            </w:rPr>
          </w:rPrChange>
        </w:rPr>
        <w:pPrChange w:id="258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59" w:author="FENGXIANG LI" w:date="2016-10-24T19:39:00Z"/>
          <w:rFonts w:ascii="Times New Roman" w:hAnsi="Times New Roman"/>
        </w:rPr>
        <w:pPrChange w:id="260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61" w:author="FENGXIANG LI" w:date="2016-09-23T14:15:00Z"/>
          <w:rFonts w:ascii="Times New Roman" w:hAnsi="Times New Roman"/>
          <w:szCs w:val="21"/>
          <w:rPrChange w:id="262" w:author="FENGXIANG LI" w:date="2016-10-24T20:49:00Z">
            <w:rPr>
              <w:ins w:id="263" w:author="FENGXIANG LI" w:date="2016-09-23T14:15:00Z"/>
            </w:rPr>
          </w:rPrChange>
        </w:rPr>
        <w:pPrChange w:id="264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65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66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67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68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69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70" w:author="FENGXIANG LI" w:date="2016-10-24T21:13:00Z"/>
          <w:rFonts w:ascii="Times New Roman" w:hAnsi="Times New Roman"/>
        </w:rPr>
      </w:pPr>
      <w:ins w:id="271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72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73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74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75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6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77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8" w:author="FENGXIANG LI" w:date="2016-10-24T20:46:00Z">
        <w:r w:rsidR="003B2E15">
          <w:rPr>
            <w:rFonts w:ascii="Times New Roman" w:hAnsi="Times New Roman"/>
          </w:rPr>
          <w:t>and</w:t>
        </w:r>
      </w:ins>
      <w:ins w:id="279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280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281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282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283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284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285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286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287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288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289" w:author="FENGXIANG LI" w:date="2016-10-24T20:38:00Z"/>
          <w:rFonts w:ascii="Times New Roman" w:hAnsi="Times New Roman"/>
        </w:rPr>
      </w:pPr>
      <w:ins w:id="290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291" w:author="FENGXIANG LI" w:date="2016-10-24T21:16:00Z">
        <w:r>
          <w:rPr>
            <w:rFonts w:ascii="Times New Roman" w:hAnsi="Times New Roman"/>
          </w:rPr>
          <w:t xml:space="preserve"> </w:t>
        </w:r>
      </w:ins>
      <w:ins w:id="292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293" w:author="FENGXIANG LI" w:date="2016-10-24T21:15:00Z">
        <w:r>
          <w:rPr>
            <w:rFonts w:ascii="Times New Roman" w:hAnsi="Times New Roman"/>
          </w:rPr>
          <w:t xml:space="preserve"> </w:t>
        </w:r>
      </w:ins>
      <w:ins w:id="294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295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296" w:author="FENGXIANG LI" w:date="2016-10-24T21:15:00Z">
        <w:r>
          <w:rPr>
            <w:rFonts w:ascii="Times New Roman" w:hAnsi="Times New Roman"/>
          </w:rPr>
          <w:t xml:space="preserve">with </w:t>
        </w:r>
      </w:ins>
      <w:ins w:id="297" w:author="FENGXIANG LI" w:date="2016-10-24T21:13:00Z">
        <w:r>
          <w:rPr>
            <w:rFonts w:ascii="Times New Roman" w:hAnsi="Times New Roman" w:hint="eastAsia"/>
          </w:rPr>
          <w:t>M</w:t>
        </w:r>
      </w:ins>
      <w:ins w:id="298" w:author="FENGXIANG LI" w:date="2016-10-24T21:16:00Z">
        <w:r>
          <w:rPr>
            <w:rFonts w:ascii="Times New Roman" w:hAnsi="Times New Roman" w:hint="eastAsia"/>
          </w:rPr>
          <w:t>aximin</w:t>
        </w:r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299" w:author="FENGXIANG LI" w:date="2016-10-24T21:13:00Z"/>
          <w:rFonts w:ascii="Times New Roman" w:hAnsi="Times New Roman"/>
        </w:rPr>
      </w:pPr>
      <w:ins w:id="300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01" w:author="FENGXIANG LI" w:date="2016-10-24T21:30:00Z">
        <w:r w:rsidR="002D6FAB">
          <w:rPr>
            <w:rFonts w:ascii="Times New Roman" w:hAnsi="Times New Roman"/>
          </w:rPr>
          <w:t>n</w:t>
        </w:r>
      </w:ins>
      <w:ins w:id="302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3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04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05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06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307" w:author="FENGXIANG LI" w:date="2016-10-24T21:13:00Z"/>
          <w:rFonts w:ascii="Times New Roman" w:hAnsi="Times New Roman"/>
          <w:rPrChange w:id="308" w:author="FENGXIANG LI" w:date="2016-10-24T21:13:00Z">
            <w:rPr>
              <w:del w:id="309" w:author="FENGXIANG LI" w:date="2016-10-24T21:13:00Z"/>
            </w:rPr>
          </w:rPrChange>
        </w:rPr>
        <w:pPrChange w:id="310" w:author="FENGXIANG LI" w:date="2016-10-31T17:21:00Z">
          <w:pPr>
            <w:pStyle w:val="ListParagraph"/>
            <w:numPr>
              <w:numId w:val="29"/>
            </w:numPr>
            <w:ind w:left="643" w:hanging="360"/>
          </w:pPr>
        </w:pPrChange>
      </w:pPr>
      <w:del w:id="311" w:author="FENGXIANG LI" w:date="2016-09-23T14:10:00Z">
        <w:r w:rsidRPr="00736902" w:rsidDel="00494E17">
          <w:rPr>
            <w:rFonts w:ascii="Times New Roman" w:hAnsi="Times New Roman"/>
            <w:rPrChange w:id="312" w:author="FENGXIANG LI" w:date="2016-10-24T21:13:00Z">
              <w:rPr/>
            </w:rPrChange>
          </w:rPr>
          <w:tab/>
        </w:r>
      </w:del>
    </w:p>
    <w:p w14:paraId="32BAFC1E" w14:textId="77777777" w:rsidR="005413D3" w:rsidRPr="005413D3" w:rsidRDefault="005413D3">
      <w:pPr>
        <w:outlineLvl w:val="0"/>
        <w:rPr>
          <w:ins w:id="313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14" w:author="FENGXIANG LI" w:date="2016-10-24T14:51:00Z">
            <w:rPr>
              <w:ins w:id="315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16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17" w:author="FENGXIANG LI" w:date="2016-10-24T14:50:00Z">
        <w:r w:rsidRPr="005413D3">
          <w:rPr>
            <w:rFonts w:ascii="Times New Roman" w:hAnsi="Times New Roman"/>
            <w:b/>
            <w:u w:val="single"/>
            <w:rPrChange w:id="318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19" w:author="FENGXIANG LI" w:date="2016-10-24T14:50:00Z"/>
          <w:rFonts w:ascii="Times New Roman" w:hAnsi="Times New Roman"/>
        </w:rPr>
      </w:pPr>
      <w:ins w:id="320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21" w:author="FENGXIANG LI" w:date="2016-10-24T14:50:00Z"/>
          <w:rFonts w:ascii="Times New Roman" w:hAnsi="Times New Roman"/>
        </w:rPr>
        <w:pPrChange w:id="322" w:author="FENGXIANG LI" w:date="2016-10-24T21:17:00Z">
          <w:pPr/>
        </w:pPrChange>
      </w:pPr>
      <w:ins w:id="323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SpringMVC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24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25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26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27" w:author="FENGXIANG LI" w:date="2016-10-24T14:50:00Z"/>
          <w:rFonts w:ascii="Times New Roman" w:hAnsi="Times New Roman"/>
        </w:rPr>
      </w:pPr>
      <w:ins w:id="328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29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30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31" w:author="FENGXIANG LI" w:date="2016-10-24T14:20:00Z"/>
          <w:rFonts w:ascii="Times New Roman" w:hAnsi="Times New Roman"/>
          <w:rPrChange w:id="332" w:author="FENGXIANG LI" w:date="2016-10-24T21:07:00Z">
            <w:rPr>
              <w:del w:id="333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34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Intellij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35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36" w:author="FENGXIANG LI" w:date="2016-10-08T02:27:00Z"/>
          <w:rFonts w:ascii="Times New Roman" w:hAnsi="Times New Roman"/>
        </w:rPr>
      </w:pPr>
      <w:del w:id="337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38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39" w:author="FENGXIANG LI" w:date="2016-09-23T14:23:00Z"/>
          <w:rFonts w:ascii="Times New Roman" w:hAnsi="Times New Roman"/>
        </w:rPr>
      </w:pPr>
      <w:del w:id="340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54B9F" w14:textId="77777777" w:rsidR="000C316B" w:rsidRDefault="000C316B">
      <w:r>
        <w:separator/>
      </w:r>
    </w:p>
  </w:endnote>
  <w:endnote w:type="continuationSeparator" w:id="0">
    <w:p w14:paraId="1C6352E0" w14:textId="77777777" w:rsidR="000C316B" w:rsidRDefault="000C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28517" w14:textId="77777777" w:rsidR="000C316B" w:rsidRDefault="000C316B">
      <w:r>
        <w:separator/>
      </w:r>
    </w:p>
  </w:footnote>
  <w:footnote w:type="continuationSeparator" w:id="0">
    <w:p w14:paraId="2F53E185" w14:textId="77777777" w:rsidR="000C316B" w:rsidRDefault="000C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4A80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C316B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4193F"/>
    <w:rsid w:val="00250549"/>
    <w:rsid w:val="00250844"/>
    <w:rsid w:val="0025441A"/>
    <w:rsid w:val="00256A92"/>
    <w:rsid w:val="00257362"/>
    <w:rsid w:val="002576A7"/>
    <w:rsid w:val="002637DC"/>
    <w:rsid w:val="00263F3D"/>
    <w:rsid w:val="00271CB4"/>
    <w:rsid w:val="00275387"/>
    <w:rsid w:val="0028053F"/>
    <w:rsid w:val="00280916"/>
    <w:rsid w:val="002836F4"/>
    <w:rsid w:val="00286D3C"/>
    <w:rsid w:val="00286F4A"/>
    <w:rsid w:val="00291974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246E6"/>
    <w:rsid w:val="00524EB5"/>
    <w:rsid w:val="00532E58"/>
    <w:rsid w:val="005413D3"/>
    <w:rsid w:val="0054232B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56F3D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BF465F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47E42-AABE-FF4D-972F-0A4E15A9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836</Words>
  <Characters>4770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5595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4</cp:revision>
  <cp:lastPrinted>2016-10-25T04:30:00Z</cp:lastPrinted>
  <dcterms:created xsi:type="dcterms:W3CDTF">2016-11-01T00:21:00Z</dcterms:created>
  <dcterms:modified xsi:type="dcterms:W3CDTF">2016-11-29T00:07:00Z</dcterms:modified>
</cp:coreProperties>
</file>